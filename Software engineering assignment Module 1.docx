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7786" w14:textId="77777777" w:rsidR="003E4B5E" w:rsidRPr="004D0EE0" w:rsidRDefault="003E4B5E" w:rsidP="003E4B5E">
      <w:pPr>
        <w:pStyle w:val="Header"/>
        <w:jc w:val="center"/>
        <w:rPr>
          <w:rFonts w:ascii="Times New Roman" w:hAnsi="Times New Roman" w:cs="Times New Roman"/>
          <w:b/>
          <w:b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D0EE0">
        <w:rPr>
          <w:rFonts w:ascii="Times New Roman" w:hAnsi="Times New Roman" w:cs="Times New Roman"/>
          <w:b/>
          <w:b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Software Engineering Assignment</w:t>
      </w:r>
    </w:p>
    <w:p w14:paraId="548609AC" w14:textId="77777777" w:rsidR="003E4B5E" w:rsidRPr="004D0EE0" w:rsidRDefault="003E4B5E" w:rsidP="003E4B5E">
      <w:pPr>
        <w:pStyle w:val="Header"/>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D0EE0">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Module -1 (Software)</w:t>
      </w:r>
    </w:p>
    <w:p w14:paraId="6B80E48B" w14:textId="77777777" w:rsidR="00DD74DC" w:rsidRPr="004D0EE0" w:rsidRDefault="00DD74DC" w:rsidP="00DD74DC">
      <w:pPr>
        <w:pStyle w:val="Heading1"/>
        <w:tabs>
          <w:tab w:val="left" w:pos="520"/>
        </w:tabs>
        <w:ind w:left="0" w:firstLine="0"/>
      </w:pPr>
    </w:p>
    <w:p w14:paraId="4FC55B16" w14:textId="3B54A4EC" w:rsidR="00DD74DC" w:rsidRPr="00B26059" w:rsidRDefault="00DD74DC" w:rsidP="008C60EF">
      <w:pPr>
        <w:pStyle w:val="Heading1"/>
        <w:numPr>
          <w:ilvl w:val="0"/>
          <w:numId w:val="5"/>
        </w:numPr>
        <w:tabs>
          <w:tab w:val="left" w:pos="520"/>
        </w:tabs>
        <w:rPr>
          <w:sz w:val="32"/>
          <w:szCs w:val="32"/>
        </w:rPr>
      </w:pPr>
      <w:r w:rsidRPr="00B26059">
        <w:rPr>
          <w:sz w:val="32"/>
          <w:szCs w:val="32"/>
        </w:rPr>
        <w:t>What</w:t>
      </w:r>
      <w:r w:rsidRPr="00B26059">
        <w:rPr>
          <w:spacing w:val="-2"/>
          <w:sz w:val="32"/>
          <w:szCs w:val="32"/>
        </w:rPr>
        <w:t xml:space="preserve"> </w:t>
      </w:r>
      <w:r w:rsidRPr="00B26059">
        <w:rPr>
          <w:sz w:val="32"/>
          <w:szCs w:val="32"/>
        </w:rPr>
        <w:t>is</w:t>
      </w:r>
      <w:r w:rsidRPr="00B26059">
        <w:rPr>
          <w:spacing w:val="-2"/>
          <w:sz w:val="32"/>
          <w:szCs w:val="32"/>
        </w:rPr>
        <w:t xml:space="preserve"> </w:t>
      </w:r>
      <w:r w:rsidRPr="00B26059">
        <w:rPr>
          <w:sz w:val="32"/>
          <w:szCs w:val="32"/>
        </w:rPr>
        <w:t>software?</w:t>
      </w:r>
      <w:r w:rsidRPr="00B26059">
        <w:rPr>
          <w:spacing w:val="-1"/>
          <w:sz w:val="32"/>
          <w:szCs w:val="32"/>
        </w:rPr>
        <w:t xml:space="preserve"> </w:t>
      </w:r>
      <w:r w:rsidRPr="00B26059">
        <w:rPr>
          <w:sz w:val="32"/>
          <w:szCs w:val="32"/>
        </w:rPr>
        <w:t>What</w:t>
      </w:r>
      <w:r w:rsidRPr="00B26059">
        <w:rPr>
          <w:spacing w:val="-2"/>
          <w:sz w:val="32"/>
          <w:szCs w:val="32"/>
        </w:rPr>
        <w:t xml:space="preserve"> </w:t>
      </w:r>
      <w:r w:rsidRPr="00B26059">
        <w:rPr>
          <w:sz w:val="32"/>
          <w:szCs w:val="32"/>
        </w:rPr>
        <w:t>is</w:t>
      </w:r>
      <w:r w:rsidRPr="00B26059">
        <w:rPr>
          <w:spacing w:val="-2"/>
          <w:sz w:val="32"/>
          <w:szCs w:val="32"/>
        </w:rPr>
        <w:t xml:space="preserve"> </w:t>
      </w:r>
      <w:r w:rsidRPr="00B26059">
        <w:rPr>
          <w:sz w:val="32"/>
          <w:szCs w:val="32"/>
        </w:rPr>
        <w:t>software</w:t>
      </w:r>
      <w:r w:rsidRPr="00B26059">
        <w:rPr>
          <w:spacing w:val="-2"/>
          <w:sz w:val="32"/>
          <w:szCs w:val="32"/>
        </w:rPr>
        <w:t xml:space="preserve"> </w:t>
      </w:r>
      <w:r w:rsidRPr="00B26059">
        <w:rPr>
          <w:sz w:val="32"/>
          <w:szCs w:val="32"/>
        </w:rPr>
        <w:t>engineering?</w:t>
      </w:r>
    </w:p>
    <w:p w14:paraId="750C7C41" w14:textId="348F8446" w:rsidR="008C60EF" w:rsidRPr="004D0EE0" w:rsidRDefault="008C60EF" w:rsidP="008C60EF">
      <w:pPr>
        <w:pStyle w:val="ListParagraph"/>
        <w:numPr>
          <w:ilvl w:val="0"/>
          <w:numId w:val="4"/>
        </w:numPr>
        <w:tabs>
          <w:tab w:val="left" w:pos="1805"/>
        </w:tabs>
        <w:spacing w:before="428" w:line="249" w:lineRule="auto"/>
        <w:ind w:right="958"/>
        <w:jc w:val="both"/>
        <w:rPr>
          <w:rFonts w:ascii="Times New Roman" w:hAnsi="Times New Roman" w:cs="Times New Roman"/>
          <w:sz w:val="24"/>
          <w:szCs w:val="24"/>
        </w:rPr>
      </w:pPr>
      <w:r w:rsidRPr="004D0EE0">
        <w:rPr>
          <w:rFonts w:ascii="Times New Roman" w:hAnsi="Times New Roman" w:cs="Times New Roman"/>
          <w:b/>
          <w:sz w:val="24"/>
          <w:szCs w:val="24"/>
        </w:rPr>
        <w:t>Computer</w:t>
      </w:r>
      <w:r w:rsidRPr="004D0EE0">
        <w:rPr>
          <w:rFonts w:ascii="Times New Roman" w:hAnsi="Times New Roman" w:cs="Times New Roman"/>
          <w:b/>
          <w:spacing w:val="-4"/>
          <w:sz w:val="24"/>
          <w:szCs w:val="24"/>
        </w:rPr>
        <w:t xml:space="preserve"> </w:t>
      </w:r>
      <w:r w:rsidRPr="004D0EE0">
        <w:rPr>
          <w:rFonts w:ascii="Times New Roman" w:hAnsi="Times New Roman" w:cs="Times New Roman"/>
          <w:b/>
          <w:sz w:val="24"/>
          <w:szCs w:val="24"/>
        </w:rPr>
        <w:t>software</w:t>
      </w:r>
      <w:r w:rsidRPr="004D0EE0">
        <w:rPr>
          <w:rFonts w:ascii="Times New Roman" w:hAnsi="Times New Roman" w:cs="Times New Roman"/>
          <w:sz w:val="24"/>
          <w:szCs w:val="24"/>
        </w:rPr>
        <w:t>,</w:t>
      </w:r>
      <w:r w:rsidRPr="004D0EE0">
        <w:rPr>
          <w:rFonts w:ascii="Times New Roman" w:hAnsi="Times New Roman" w:cs="Times New Roman"/>
          <w:spacing w:val="-3"/>
          <w:sz w:val="24"/>
          <w:szCs w:val="24"/>
        </w:rPr>
        <w:t xml:space="preserve"> </w:t>
      </w:r>
      <w:r w:rsidRPr="004D0EE0">
        <w:rPr>
          <w:rFonts w:ascii="Times New Roman" w:hAnsi="Times New Roman" w:cs="Times New Roman"/>
          <w:sz w:val="24"/>
          <w:szCs w:val="24"/>
        </w:rPr>
        <w:t>or</w:t>
      </w:r>
      <w:r w:rsidRPr="004D0EE0">
        <w:rPr>
          <w:rFonts w:ascii="Times New Roman" w:hAnsi="Times New Roman" w:cs="Times New Roman"/>
          <w:spacing w:val="-1"/>
          <w:sz w:val="24"/>
          <w:szCs w:val="24"/>
        </w:rPr>
        <w:t xml:space="preserve"> </w:t>
      </w:r>
      <w:r w:rsidRPr="004D0EE0">
        <w:rPr>
          <w:rFonts w:ascii="Times New Roman" w:hAnsi="Times New Roman" w:cs="Times New Roman"/>
          <w:sz w:val="24"/>
          <w:szCs w:val="24"/>
        </w:rPr>
        <w:t xml:space="preserve">just </w:t>
      </w:r>
      <w:r w:rsidRPr="004D0EE0">
        <w:rPr>
          <w:rFonts w:ascii="Times New Roman" w:hAnsi="Times New Roman" w:cs="Times New Roman"/>
          <w:b/>
          <w:sz w:val="24"/>
          <w:szCs w:val="24"/>
        </w:rPr>
        <w:t>software</w:t>
      </w:r>
      <w:r w:rsidRPr="004D0EE0">
        <w:rPr>
          <w:rFonts w:ascii="Times New Roman" w:hAnsi="Times New Roman" w:cs="Times New Roman"/>
          <w:sz w:val="24"/>
          <w:szCs w:val="24"/>
        </w:rPr>
        <w:t>, is</w:t>
      </w:r>
      <w:r w:rsidRPr="004D0EE0">
        <w:rPr>
          <w:rFonts w:ascii="Times New Roman" w:hAnsi="Times New Roman" w:cs="Times New Roman"/>
          <w:spacing w:val="-1"/>
          <w:sz w:val="24"/>
          <w:szCs w:val="24"/>
        </w:rPr>
        <w:t xml:space="preserve"> </w:t>
      </w:r>
      <w:r w:rsidRPr="004D0EE0">
        <w:rPr>
          <w:rFonts w:ascii="Times New Roman" w:hAnsi="Times New Roman" w:cs="Times New Roman"/>
          <w:sz w:val="24"/>
          <w:szCs w:val="24"/>
        </w:rPr>
        <w:t>a</w:t>
      </w:r>
      <w:r w:rsidRPr="004D0EE0">
        <w:rPr>
          <w:rFonts w:ascii="Times New Roman" w:hAnsi="Times New Roman" w:cs="Times New Roman"/>
          <w:spacing w:val="-2"/>
          <w:sz w:val="24"/>
          <w:szCs w:val="24"/>
        </w:rPr>
        <w:t xml:space="preserve"> </w:t>
      </w:r>
      <w:r w:rsidRPr="004D0EE0">
        <w:rPr>
          <w:rFonts w:ascii="Times New Roman" w:hAnsi="Times New Roman" w:cs="Times New Roman"/>
          <w:sz w:val="24"/>
          <w:szCs w:val="24"/>
        </w:rPr>
        <w:t xml:space="preserve">collection of computer programs and related data that provides the instructions for telling a computer what to do and how to do </w:t>
      </w:r>
      <w:proofErr w:type="spellStart"/>
      <w:proofErr w:type="gramStart"/>
      <w:r w:rsidRPr="004D0EE0">
        <w:rPr>
          <w:rFonts w:ascii="Times New Roman" w:hAnsi="Times New Roman" w:cs="Times New Roman"/>
          <w:sz w:val="24"/>
          <w:szCs w:val="24"/>
        </w:rPr>
        <w:t>it.Any</w:t>
      </w:r>
      <w:proofErr w:type="spellEnd"/>
      <w:proofErr w:type="gramEnd"/>
      <w:r w:rsidRPr="004D0EE0">
        <w:rPr>
          <w:rFonts w:ascii="Times New Roman" w:hAnsi="Times New Roman" w:cs="Times New Roman"/>
          <w:sz w:val="24"/>
          <w:szCs w:val="24"/>
        </w:rPr>
        <w:t xml:space="preserve"> </w:t>
      </w:r>
      <w:r w:rsidRPr="004D0EE0">
        <w:rPr>
          <w:rFonts w:ascii="Times New Roman" w:hAnsi="Times New Roman" w:cs="Times New Roman"/>
          <w:b/>
          <w:sz w:val="24"/>
          <w:szCs w:val="24"/>
        </w:rPr>
        <w:t xml:space="preserve">set of instructions </w:t>
      </w:r>
      <w:r w:rsidRPr="004D0EE0">
        <w:rPr>
          <w:rFonts w:ascii="Times New Roman" w:hAnsi="Times New Roman" w:cs="Times New Roman"/>
          <w:sz w:val="24"/>
          <w:szCs w:val="24"/>
        </w:rPr>
        <w:t>that guides the hardware and tells it how to accomplish each task.</w:t>
      </w:r>
    </w:p>
    <w:p w14:paraId="6D0D627F" w14:textId="77777777" w:rsidR="008C60EF" w:rsidRPr="004D0EE0" w:rsidRDefault="008C60EF" w:rsidP="00DD74DC">
      <w:pPr>
        <w:pStyle w:val="Heading1"/>
        <w:tabs>
          <w:tab w:val="left" w:pos="520"/>
        </w:tabs>
        <w:ind w:left="720" w:firstLine="0"/>
        <w:rPr>
          <w:b w:val="0"/>
          <w:bCs w:val="0"/>
          <w:sz w:val="32"/>
          <w:szCs w:val="32"/>
        </w:rPr>
      </w:pPr>
    </w:p>
    <w:p w14:paraId="1CD21C1B" w14:textId="45301936" w:rsidR="00DD74DC" w:rsidRPr="004D0EE0" w:rsidRDefault="008C60EF" w:rsidP="00DD74DC">
      <w:pPr>
        <w:pStyle w:val="Heading1"/>
        <w:tabs>
          <w:tab w:val="left" w:pos="520"/>
        </w:tabs>
        <w:ind w:left="720" w:firstLine="0"/>
        <w:rPr>
          <w:b w:val="0"/>
          <w:bCs w:val="0"/>
          <w:sz w:val="32"/>
          <w:szCs w:val="32"/>
        </w:rPr>
      </w:pPr>
      <w:r w:rsidRPr="004D0EE0">
        <w:rPr>
          <w:noProof/>
        </w:rPr>
        <mc:AlternateContent>
          <mc:Choice Requires="wpg">
            <w:drawing>
              <wp:anchor distT="0" distB="0" distL="0" distR="0" simplePos="0" relativeHeight="251658240" behindDoc="1" locked="0" layoutInCell="1" allowOverlap="1" wp14:anchorId="0262C05C" wp14:editId="6EB802D6">
                <wp:simplePos x="0" y="0"/>
                <wp:positionH relativeFrom="margin">
                  <wp:align>left</wp:align>
                </wp:positionH>
                <wp:positionV relativeFrom="paragraph">
                  <wp:posOffset>371475</wp:posOffset>
                </wp:positionV>
                <wp:extent cx="6067425" cy="2182495"/>
                <wp:effectExtent l="0" t="0" r="9525" b="8255"/>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7425" cy="2182495"/>
                          <a:chOff x="2381" y="178"/>
                          <a:chExt cx="9639" cy="3437"/>
                        </a:xfrm>
                      </wpg:grpSpPr>
                      <wps:wsp>
                        <wps:cNvPr id="4" name="docshape17"/>
                        <wps:cNvSpPr>
                          <a:spLocks/>
                        </wps:cNvSpPr>
                        <wps:spPr bwMode="auto">
                          <a:xfrm>
                            <a:off x="3804" y="1601"/>
                            <a:ext cx="6792" cy="590"/>
                          </a:xfrm>
                          <a:custGeom>
                            <a:avLst/>
                            <a:gdLst>
                              <a:gd name="T0" fmla="+- 0 7200 3804"/>
                              <a:gd name="T1" fmla="*/ T0 w 6792"/>
                              <a:gd name="T2" fmla="+- 0 1602 1602"/>
                              <a:gd name="T3" fmla="*/ 1602 h 590"/>
                              <a:gd name="T4" fmla="+- 0 7200 3804"/>
                              <a:gd name="T5" fmla="*/ T4 w 6792"/>
                              <a:gd name="T6" fmla="+- 0 1897 1602"/>
                              <a:gd name="T7" fmla="*/ 1897 h 590"/>
                              <a:gd name="T8" fmla="+- 0 10596 3804"/>
                              <a:gd name="T9" fmla="*/ T8 w 6792"/>
                              <a:gd name="T10" fmla="+- 0 1897 1602"/>
                              <a:gd name="T11" fmla="*/ 1897 h 590"/>
                              <a:gd name="T12" fmla="+- 0 10596 3804"/>
                              <a:gd name="T13" fmla="*/ T12 w 6792"/>
                              <a:gd name="T14" fmla="+- 0 2191 1602"/>
                              <a:gd name="T15" fmla="*/ 2191 h 590"/>
                              <a:gd name="T16" fmla="+- 0 7200 3804"/>
                              <a:gd name="T17" fmla="*/ T16 w 6792"/>
                              <a:gd name="T18" fmla="+- 0 1602 1602"/>
                              <a:gd name="T19" fmla="*/ 1602 h 590"/>
                              <a:gd name="T20" fmla="+- 0 7200 3804"/>
                              <a:gd name="T21" fmla="*/ T20 w 6792"/>
                              <a:gd name="T22" fmla="+- 0 2191 1602"/>
                              <a:gd name="T23" fmla="*/ 2191 h 590"/>
                              <a:gd name="T24" fmla="+- 0 7200 3804"/>
                              <a:gd name="T25" fmla="*/ T24 w 6792"/>
                              <a:gd name="T26" fmla="+- 0 1602 1602"/>
                              <a:gd name="T27" fmla="*/ 1602 h 590"/>
                              <a:gd name="T28" fmla="+- 0 7200 3804"/>
                              <a:gd name="T29" fmla="*/ T28 w 6792"/>
                              <a:gd name="T30" fmla="+- 0 1897 1602"/>
                              <a:gd name="T31" fmla="*/ 1897 h 590"/>
                              <a:gd name="T32" fmla="+- 0 3804 3804"/>
                              <a:gd name="T33" fmla="*/ T32 w 6792"/>
                              <a:gd name="T34" fmla="+- 0 1897 1602"/>
                              <a:gd name="T35" fmla="*/ 1897 h 590"/>
                              <a:gd name="T36" fmla="+- 0 3804 3804"/>
                              <a:gd name="T37" fmla="*/ T36 w 6792"/>
                              <a:gd name="T38" fmla="+- 0 2191 1602"/>
                              <a:gd name="T39" fmla="*/ 2191 h 5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792" h="590">
                                <a:moveTo>
                                  <a:pt x="3396" y="0"/>
                                </a:moveTo>
                                <a:lnTo>
                                  <a:pt x="3396" y="295"/>
                                </a:lnTo>
                                <a:lnTo>
                                  <a:pt x="6792" y="295"/>
                                </a:lnTo>
                                <a:lnTo>
                                  <a:pt x="6792" y="589"/>
                                </a:lnTo>
                                <a:moveTo>
                                  <a:pt x="3396" y="0"/>
                                </a:moveTo>
                                <a:lnTo>
                                  <a:pt x="3396" y="589"/>
                                </a:lnTo>
                                <a:moveTo>
                                  <a:pt x="3396" y="0"/>
                                </a:moveTo>
                                <a:lnTo>
                                  <a:pt x="3396" y="295"/>
                                </a:lnTo>
                                <a:lnTo>
                                  <a:pt x="0" y="295"/>
                                </a:lnTo>
                                <a:lnTo>
                                  <a:pt x="0" y="589"/>
                                </a:lnTo>
                              </a:path>
                            </a:pathLst>
                          </a:custGeom>
                          <a:noFill/>
                          <a:ln w="25400">
                            <a:solidFill>
                              <a:srgbClr val="00A17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docshape18"/>
                        <wps:cNvSpPr>
                          <a:spLocks noChangeArrowheads="1"/>
                        </wps:cNvSpPr>
                        <wps:spPr bwMode="auto">
                          <a:xfrm>
                            <a:off x="5796" y="198"/>
                            <a:ext cx="2807" cy="1404"/>
                          </a:xfrm>
                          <a:prstGeom prst="rect">
                            <a:avLst/>
                          </a:prstGeom>
                          <a:solidFill>
                            <a:srgbClr val="00CC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docshape19"/>
                        <wps:cNvSpPr>
                          <a:spLocks noChangeArrowheads="1"/>
                        </wps:cNvSpPr>
                        <wps:spPr bwMode="auto">
                          <a:xfrm>
                            <a:off x="5796" y="198"/>
                            <a:ext cx="2807" cy="1404"/>
                          </a:xfrm>
                          <a:prstGeom prst="rect">
                            <a:avLst/>
                          </a:prstGeom>
                          <a:noFill/>
                          <a:ln w="254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docshape20"/>
                        <wps:cNvSpPr>
                          <a:spLocks noChangeArrowheads="1"/>
                        </wps:cNvSpPr>
                        <wps:spPr bwMode="auto">
                          <a:xfrm>
                            <a:off x="2400" y="2191"/>
                            <a:ext cx="2807" cy="1404"/>
                          </a:xfrm>
                          <a:prstGeom prst="rect">
                            <a:avLst/>
                          </a:prstGeom>
                          <a:solidFill>
                            <a:srgbClr val="00CC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docshape21"/>
                        <wps:cNvSpPr>
                          <a:spLocks noChangeArrowheads="1"/>
                        </wps:cNvSpPr>
                        <wps:spPr bwMode="auto">
                          <a:xfrm>
                            <a:off x="2400" y="2191"/>
                            <a:ext cx="2807" cy="1404"/>
                          </a:xfrm>
                          <a:prstGeom prst="rect">
                            <a:avLst/>
                          </a:prstGeom>
                          <a:noFill/>
                          <a:ln w="254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docshape22"/>
                        <wps:cNvSpPr>
                          <a:spLocks noChangeArrowheads="1"/>
                        </wps:cNvSpPr>
                        <wps:spPr bwMode="auto">
                          <a:xfrm>
                            <a:off x="5796" y="2191"/>
                            <a:ext cx="2807" cy="1404"/>
                          </a:xfrm>
                          <a:prstGeom prst="rect">
                            <a:avLst/>
                          </a:prstGeom>
                          <a:solidFill>
                            <a:srgbClr val="00CC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docshape23"/>
                        <wps:cNvSpPr>
                          <a:spLocks noChangeArrowheads="1"/>
                        </wps:cNvSpPr>
                        <wps:spPr bwMode="auto">
                          <a:xfrm>
                            <a:off x="5796" y="2191"/>
                            <a:ext cx="2807" cy="1404"/>
                          </a:xfrm>
                          <a:prstGeom prst="rect">
                            <a:avLst/>
                          </a:prstGeom>
                          <a:noFill/>
                          <a:ln w="254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docshape24"/>
                        <wps:cNvSpPr>
                          <a:spLocks noChangeArrowheads="1"/>
                        </wps:cNvSpPr>
                        <wps:spPr bwMode="auto">
                          <a:xfrm>
                            <a:off x="9192" y="2191"/>
                            <a:ext cx="2807" cy="1404"/>
                          </a:xfrm>
                          <a:prstGeom prst="rect">
                            <a:avLst/>
                          </a:prstGeom>
                          <a:solidFill>
                            <a:srgbClr val="00CC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docshape25"/>
                        <wps:cNvSpPr>
                          <a:spLocks noChangeArrowheads="1"/>
                        </wps:cNvSpPr>
                        <wps:spPr bwMode="auto">
                          <a:xfrm>
                            <a:off x="9192" y="2191"/>
                            <a:ext cx="2807" cy="1404"/>
                          </a:xfrm>
                          <a:prstGeom prst="rect">
                            <a:avLst/>
                          </a:prstGeom>
                          <a:noFill/>
                          <a:ln w="254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26"/>
                        <wps:cNvSpPr txBox="1">
                          <a:spLocks noChangeArrowheads="1"/>
                        </wps:cNvSpPr>
                        <wps:spPr bwMode="auto">
                          <a:xfrm>
                            <a:off x="9192" y="2191"/>
                            <a:ext cx="2807" cy="1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40F01" w14:textId="77777777" w:rsidR="008C60EF" w:rsidRDefault="008C60EF" w:rsidP="008C60EF">
                              <w:pPr>
                                <w:spacing w:before="280" w:line="216" w:lineRule="auto"/>
                                <w:ind w:left="613" w:hanging="190"/>
                                <w:rPr>
                                  <w:sz w:val="40"/>
                                </w:rPr>
                              </w:pPr>
                              <w:r>
                                <w:rPr>
                                  <w:color w:val="FFFFFF"/>
                                  <w:spacing w:val="-2"/>
                                  <w:sz w:val="40"/>
                                </w:rPr>
                                <w:t>Application Software</w:t>
                              </w:r>
                            </w:p>
                          </w:txbxContent>
                        </wps:txbx>
                        <wps:bodyPr rot="0" vert="horz" wrap="square" lIns="0" tIns="0" rIns="0" bIns="0" anchor="t" anchorCtr="0" upright="1">
                          <a:noAutofit/>
                        </wps:bodyPr>
                      </wps:wsp>
                      <wps:wsp>
                        <wps:cNvPr id="14" name="docshape27"/>
                        <wps:cNvSpPr txBox="1">
                          <a:spLocks noChangeArrowheads="1"/>
                        </wps:cNvSpPr>
                        <wps:spPr bwMode="auto">
                          <a:xfrm>
                            <a:off x="5796" y="2191"/>
                            <a:ext cx="2807" cy="1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04558" w14:textId="77777777" w:rsidR="008C60EF" w:rsidRDefault="008C60EF" w:rsidP="008C60EF">
                              <w:pPr>
                                <w:spacing w:before="280" w:line="216" w:lineRule="auto"/>
                                <w:ind w:left="613" w:hanging="413"/>
                                <w:rPr>
                                  <w:sz w:val="40"/>
                                </w:rPr>
                              </w:pPr>
                              <w:r>
                                <w:rPr>
                                  <w:color w:val="FFFFFF"/>
                                  <w:spacing w:val="-2"/>
                                  <w:sz w:val="40"/>
                                </w:rPr>
                                <w:t>Programming Software</w:t>
                              </w:r>
                            </w:p>
                          </w:txbxContent>
                        </wps:txbx>
                        <wps:bodyPr rot="0" vert="horz" wrap="square" lIns="0" tIns="0" rIns="0" bIns="0" anchor="t" anchorCtr="0" upright="1">
                          <a:noAutofit/>
                        </wps:bodyPr>
                      </wps:wsp>
                      <wps:wsp>
                        <wps:cNvPr id="15" name="docshape28"/>
                        <wps:cNvSpPr txBox="1">
                          <a:spLocks noChangeArrowheads="1"/>
                        </wps:cNvSpPr>
                        <wps:spPr bwMode="auto">
                          <a:xfrm>
                            <a:off x="2400" y="2191"/>
                            <a:ext cx="2807" cy="1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132B7" w14:textId="77777777" w:rsidR="008C60EF" w:rsidRDefault="008C60EF" w:rsidP="008C60EF">
                              <w:pPr>
                                <w:spacing w:before="280" w:line="216" w:lineRule="auto"/>
                                <w:ind w:left="613" w:firstLine="122"/>
                                <w:rPr>
                                  <w:sz w:val="40"/>
                                </w:rPr>
                              </w:pPr>
                              <w:r>
                                <w:rPr>
                                  <w:color w:val="FFFFFF"/>
                                  <w:spacing w:val="-2"/>
                                  <w:sz w:val="40"/>
                                </w:rPr>
                                <w:t>System Software</w:t>
                              </w:r>
                            </w:p>
                          </w:txbxContent>
                        </wps:txbx>
                        <wps:bodyPr rot="0" vert="horz" wrap="square" lIns="0" tIns="0" rIns="0" bIns="0" anchor="t" anchorCtr="0" upright="1">
                          <a:noAutofit/>
                        </wps:bodyPr>
                      </wps:wsp>
                      <wps:wsp>
                        <wps:cNvPr id="16" name="docshape29"/>
                        <wps:cNvSpPr txBox="1">
                          <a:spLocks noChangeArrowheads="1"/>
                        </wps:cNvSpPr>
                        <wps:spPr bwMode="auto">
                          <a:xfrm>
                            <a:off x="5796" y="198"/>
                            <a:ext cx="2807" cy="1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33F9D" w14:textId="77777777" w:rsidR="008C60EF" w:rsidRDefault="008C60EF" w:rsidP="008C60EF">
                              <w:pPr>
                                <w:spacing w:before="297"/>
                                <w:ind w:left="141"/>
                                <w:rPr>
                                  <w:sz w:val="64"/>
                                </w:rPr>
                              </w:pPr>
                              <w:r>
                                <w:rPr>
                                  <w:color w:val="FFFFFF"/>
                                  <w:spacing w:val="-2"/>
                                  <w:sz w:val="64"/>
                                </w:rPr>
                                <w:t>Software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62C05C" id="Group 3" o:spid="_x0000_s1026" style="position:absolute;left:0;text-align:left;margin-left:0;margin-top:29.25pt;width:477.75pt;height:171.85pt;z-index:-251658240;mso-wrap-distance-left:0;mso-wrap-distance-right:0;mso-position-horizontal:left;mso-position-horizontal-relative:margin" coordorigin="2381,178" coordsize="9639,3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">
                <v:shape id="docshape17" o:spid="_x0000_s1027" style="position:absolute;left:3804;top:1601;width:6792;height:590;visibility:visible;mso-wrap-style:square;v-text-anchor:top" coordsize="679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" path="m3396,r,295l6792,295r,294m3396,r,589m3396,r,295l,295,,589e" filled="f" strokecolor="#00a179" strokeweight="2pt">
                  <v:path arrowok="t" o:connecttype="custom" o:connectlocs="3396,1602;3396,1897;6792,1897;6792,2191;3396,1602;3396,2191;3396,1602;3396,1897;0,1897;0,2191" o:connectangles="0,0,0,0,0,0,0,0,0,0"/>
                </v:shape>
                <v:rect id="docshape18" o:spid="_x0000_s1028" style="position:absolute;left:5796;top:198;width:2807;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" fillcolor="#0c9" stroked="f"/>
                <v:rect id="docshape19" o:spid="_x0000_s1029" style="position:absolute;left:5796;top:198;width:2807;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" filled="f" strokecolor="white" strokeweight="2pt"/>
                <v:rect id="docshape20" o:spid="_x0000_s1030" style="position:absolute;left:2400;top:2191;width:2807;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" fillcolor="#0c9" stroked="f"/>
                <v:rect id="docshape21" o:spid="_x0000_s1031" style="position:absolute;left:2400;top:2191;width:2807;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" filled="f" strokecolor="white" strokeweight="2pt"/>
                <v:rect id="docshape22" o:spid="_x0000_s1032" style="position:absolute;left:5796;top:2191;width:2807;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" fillcolor="#0c9" stroked="f"/>
                <v:rect id="docshape23" o:spid="_x0000_s1033" style="position:absolute;left:5796;top:2191;width:2807;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" filled="f" strokecolor="white" strokeweight="2pt"/>
                <v:rect id="docshape24" o:spid="_x0000_s1034" style="position:absolute;left:9192;top:2191;width:2807;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" fillcolor="#0c9" stroked="f"/>
                <v:rect id="docshape25" o:spid="_x0000_s1035" style="position:absolute;left:9192;top:2191;width:2807;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" filled="f" strokecolor="white" strokeweight="2pt"/>
                <v:shapetype id="_x0000_t202" coordsize="21600,21600" o:spt="202" path="m,l,21600r21600,l21600,xe">
                  <v:stroke joinstyle="miter"/>
                  <v:path gradientshapeok="t" o:connecttype="rect"/>
                </v:shapetype>
                <v:shape id="docshape26" o:spid="_x0000_s1036" type="#_x0000_t202" style="position:absolute;left:9192;top:2191;width:2807;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4840F01" w14:textId="77777777" w:rsidR="008C60EF" w:rsidRDefault="008C60EF" w:rsidP="008C60EF">
                        <w:pPr>
                          <w:spacing w:before="280" w:line="216" w:lineRule="auto"/>
                          <w:ind w:left="613" w:hanging="190"/>
                          <w:rPr>
                            <w:sz w:val="40"/>
                          </w:rPr>
                        </w:pPr>
                        <w:r>
                          <w:rPr>
                            <w:color w:val="FFFFFF"/>
                            <w:spacing w:val="-2"/>
                            <w:sz w:val="40"/>
                          </w:rPr>
                          <w:t>Application Software</w:t>
                        </w:r>
                      </w:p>
                    </w:txbxContent>
                  </v:textbox>
                </v:shape>
                <v:shape id="docshape27" o:spid="_x0000_s1037" type="#_x0000_t202" style="position:absolute;left:5796;top:2191;width:2807;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9404558" w14:textId="77777777" w:rsidR="008C60EF" w:rsidRDefault="008C60EF" w:rsidP="008C60EF">
                        <w:pPr>
                          <w:spacing w:before="280" w:line="216" w:lineRule="auto"/>
                          <w:ind w:left="613" w:hanging="413"/>
                          <w:rPr>
                            <w:sz w:val="40"/>
                          </w:rPr>
                        </w:pPr>
                        <w:r>
                          <w:rPr>
                            <w:color w:val="FFFFFF"/>
                            <w:spacing w:val="-2"/>
                            <w:sz w:val="40"/>
                          </w:rPr>
                          <w:t>Programming Software</w:t>
                        </w:r>
                      </w:p>
                    </w:txbxContent>
                  </v:textbox>
                </v:shape>
                <v:shape id="docshape28" o:spid="_x0000_s1038" type="#_x0000_t202" style="position:absolute;left:2400;top:2191;width:2807;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11B132B7" w14:textId="77777777" w:rsidR="008C60EF" w:rsidRDefault="008C60EF" w:rsidP="008C60EF">
                        <w:pPr>
                          <w:spacing w:before="280" w:line="216" w:lineRule="auto"/>
                          <w:ind w:left="613" w:firstLine="122"/>
                          <w:rPr>
                            <w:sz w:val="40"/>
                          </w:rPr>
                        </w:pPr>
                        <w:r>
                          <w:rPr>
                            <w:color w:val="FFFFFF"/>
                            <w:spacing w:val="-2"/>
                            <w:sz w:val="40"/>
                          </w:rPr>
                          <w:t>System Software</w:t>
                        </w:r>
                      </w:p>
                    </w:txbxContent>
                  </v:textbox>
                </v:shape>
                <v:shape id="docshape29" o:spid="_x0000_s1039" type="#_x0000_t202" style="position:absolute;left:5796;top:198;width:2807;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5F33F9D" w14:textId="77777777" w:rsidR="008C60EF" w:rsidRDefault="008C60EF" w:rsidP="008C60EF">
                        <w:pPr>
                          <w:spacing w:before="297"/>
                          <w:ind w:left="141"/>
                          <w:rPr>
                            <w:sz w:val="64"/>
                          </w:rPr>
                        </w:pPr>
                        <w:r>
                          <w:rPr>
                            <w:color w:val="FFFFFF"/>
                            <w:spacing w:val="-2"/>
                            <w:sz w:val="64"/>
                          </w:rPr>
                          <w:t>Software</w:t>
                        </w:r>
                      </w:p>
                    </w:txbxContent>
                  </v:textbox>
                </v:shape>
                <w10:wrap type="topAndBottom" anchorx="margin"/>
              </v:group>
            </w:pict>
          </mc:Fallback>
        </mc:AlternateContent>
      </w:r>
      <w:r w:rsidRPr="004D0EE0">
        <w:rPr>
          <w:b w:val="0"/>
          <w:bCs w:val="0"/>
          <w:sz w:val="32"/>
          <w:szCs w:val="32"/>
        </w:rPr>
        <w:t xml:space="preserve">Types of </w:t>
      </w:r>
      <w:proofErr w:type="gramStart"/>
      <w:r w:rsidRPr="004D0EE0">
        <w:rPr>
          <w:b w:val="0"/>
          <w:bCs w:val="0"/>
          <w:sz w:val="32"/>
          <w:szCs w:val="32"/>
        </w:rPr>
        <w:t>Software :</w:t>
      </w:r>
      <w:proofErr w:type="gramEnd"/>
    </w:p>
    <w:p w14:paraId="6144069B" w14:textId="09BE564F" w:rsidR="008C60EF" w:rsidRPr="004D0EE0" w:rsidRDefault="008C60EF" w:rsidP="00DD74DC">
      <w:pPr>
        <w:pStyle w:val="Heading1"/>
        <w:tabs>
          <w:tab w:val="left" w:pos="520"/>
        </w:tabs>
        <w:ind w:left="720" w:firstLine="0"/>
        <w:rPr>
          <w:b w:val="0"/>
          <w:bCs w:val="0"/>
          <w:sz w:val="32"/>
          <w:szCs w:val="32"/>
        </w:rPr>
      </w:pPr>
    </w:p>
    <w:p w14:paraId="6B63CF4C" w14:textId="57C4C94C" w:rsidR="008C60EF" w:rsidRPr="004D0EE0" w:rsidRDefault="008C60EF" w:rsidP="008C60EF">
      <w:pPr>
        <w:spacing w:before="84"/>
        <w:rPr>
          <w:rFonts w:ascii="Times New Roman" w:hAnsi="Times New Roman" w:cs="Times New Roman"/>
          <w:b/>
          <w:sz w:val="24"/>
          <w:szCs w:val="24"/>
        </w:rPr>
      </w:pPr>
      <w:proofErr w:type="gramStart"/>
      <w:r w:rsidRPr="004D0EE0">
        <w:rPr>
          <w:rFonts w:ascii="Times New Roman" w:hAnsi="Times New Roman" w:cs="Times New Roman"/>
          <w:b/>
          <w:sz w:val="24"/>
          <w:szCs w:val="24"/>
        </w:rPr>
        <w:t>A .</w:t>
      </w:r>
      <w:proofErr w:type="gramEnd"/>
      <w:r w:rsidRPr="004D0EE0">
        <w:rPr>
          <w:rFonts w:ascii="Times New Roman" w:hAnsi="Times New Roman" w:cs="Times New Roman"/>
          <w:b/>
          <w:sz w:val="24"/>
          <w:szCs w:val="24"/>
        </w:rPr>
        <w:t xml:space="preserve"> System</w:t>
      </w:r>
      <w:r w:rsidRPr="004D0EE0">
        <w:rPr>
          <w:rFonts w:ascii="Times New Roman" w:hAnsi="Times New Roman" w:cs="Times New Roman"/>
          <w:b/>
          <w:spacing w:val="-18"/>
          <w:sz w:val="24"/>
          <w:szCs w:val="24"/>
        </w:rPr>
        <w:t xml:space="preserve"> </w:t>
      </w:r>
      <w:r w:rsidRPr="004D0EE0">
        <w:rPr>
          <w:rFonts w:ascii="Times New Roman" w:hAnsi="Times New Roman" w:cs="Times New Roman"/>
          <w:b/>
          <w:spacing w:val="-2"/>
          <w:sz w:val="24"/>
          <w:szCs w:val="24"/>
        </w:rPr>
        <w:t>Software</w:t>
      </w:r>
    </w:p>
    <w:p w14:paraId="6F147CE2" w14:textId="77777777" w:rsidR="008C60EF" w:rsidRPr="004D0EE0" w:rsidRDefault="008C60EF" w:rsidP="008C60EF">
      <w:pPr>
        <w:tabs>
          <w:tab w:val="left" w:pos="1805"/>
        </w:tabs>
        <w:spacing w:before="428" w:line="249" w:lineRule="auto"/>
        <w:ind w:right="960"/>
        <w:jc w:val="both"/>
        <w:rPr>
          <w:rFonts w:ascii="Times New Roman" w:hAnsi="Times New Roman" w:cs="Times New Roman"/>
          <w:sz w:val="24"/>
          <w:szCs w:val="24"/>
        </w:rPr>
      </w:pPr>
      <w:r w:rsidRPr="004D0EE0">
        <w:rPr>
          <w:rFonts w:ascii="Times New Roman" w:hAnsi="Times New Roman" w:cs="Times New Roman"/>
          <w:sz w:val="24"/>
          <w:szCs w:val="24"/>
        </w:rPr>
        <w:t>System software is computer software designed to operate the computer hardware to provide basic functionality and to provide a platform for running application software.</w:t>
      </w:r>
    </w:p>
    <w:p w14:paraId="0007E80F" w14:textId="7C2085F0" w:rsidR="008C60EF" w:rsidRPr="004D0EE0" w:rsidRDefault="008C60EF" w:rsidP="008C60EF">
      <w:pPr>
        <w:tabs>
          <w:tab w:val="left" w:pos="1805"/>
        </w:tabs>
        <w:spacing w:before="124" w:line="249" w:lineRule="auto"/>
        <w:ind w:right="962"/>
        <w:rPr>
          <w:rFonts w:ascii="Times New Roman" w:hAnsi="Times New Roman" w:cs="Times New Roman"/>
          <w:sz w:val="24"/>
          <w:szCs w:val="24"/>
        </w:rPr>
      </w:pPr>
      <w:r w:rsidRPr="004D0EE0">
        <w:rPr>
          <w:rFonts w:ascii="Times New Roman" w:hAnsi="Times New Roman" w:cs="Times New Roman"/>
          <w:sz w:val="24"/>
          <w:szCs w:val="24"/>
        </w:rPr>
        <w:t xml:space="preserve">Refers to the operating system and all utility programs that manage computer resources at a low </w:t>
      </w:r>
      <w:r w:rsidRPr="004D0EE0">
        <w:rPr>
          <w:rFonts w:ascii="Times New Roman" w:hAnsi="Times New Roman" w:cs="Times New Roman"/>
          <w:spacing w:val="-2"/>
          <w:sz w:val="24"/>
          <w:szCs w:val="24"/>
        </w:rPr>
        <w:t>level.</w:t>
      </w:r>
    </w:p>
    <w:p w14:paraId="1FB6D306" w14:textId="77777777" w:rsidR="008C60EF" w:rsidRPr="004D0EE0" w:rsidRDefault="008C60EF" w:rsidP="008C60EF">
      <w:pPr>
        <w:pStyle w:val="Heading1"/>
        <w:ind w:left="0" w:firstLine="0"/>
        <w:rPr>
          <w:sz w:val="24"/>
          <w:szCs w:val="24"/>
        </w:rPr>
      </w:pPr>
    </w:p>
    <w:p w14:paraId="4BE34750" w14:textId="05D4E559" w:rsidR="008C60EF" w:rsidRPr="004D0EE0" w:rsidRDefault="008C60EF" w:rsidP="008C60EF">
      <w:pPr>
        <w:pStyle w:val="Heading1"/>
        <w:ind w:left="0" w:firstLine="0"/>
        <w:rPr>
          <w:sz w:val="24"/>
          <w:szCs w:val="24"/>
        </w:rPr>
      </w:pPr>
      <w:r w:rsidRPr="004D0EE0">
        <w:rPr>
          <w:sz w:val="24"/>
          <w:szCs w:val="24"/>
        </w:rPr>
        <w:t xml:space="preserve"> </w:t>
      </w:r>
      <w:proofErr w:type="gramStart"/>
      <w:r w:rsidRPr="004D0EE0">
        <w:rPr>
          <w:sz w:val="24"/>
          <w:szCs w:val="24"/>
        </w:rPr>
        <w:t>B .</w:t>
      </w:r>
      <w:proofErr w:type="gramEnd"/>
      <w:r w:rsidRPr="004D0EE0">
        <w:rPr>
          <w:sz w:val="24"/>
          <w:szCs w:val="24"/>
        </w:rPr>
        <w:t xml:space="preserve"> Programming</w:t>
      </w:r>
      <w:r w:rsidRPr="004D0EE0">
        <w:rPr>
          <w:spacing w:val="-28"/>
          <w:sz w:val="24"/>
          <w:szCs w:val="24"/>
        </w:rPr>
        <w:t xml:space="preserve"> </w:t>
      </w:r>
      <w:r w:rsidRPr="004D0EE0">
        <w:rPr>
          <w:spacing w:val="-2"/>
          <w:sz w:val="24"/>
          <w:szCs w:val="24"/>
        </w:rPr>
        <w:t>Software</w:t>
      </w:r>
    </w:p>
    <w:p w14:paraId="6933966F" w14:textId="77777777" w:rsidR="008C60EF" w:rsidRPr="004D0EE0" w:rsidRDefault="008C60EF" w:rsidP="008C60EF">
      <w:pPr>
        <w:tabs>
          <w:tab w:val="left" w:pos="1805"/>
        </w:tabs>
        <w:spacing w:before="428" w:line="249" w:lineRule="auto"/>
        <w:ind w:right="960"/>
        <w:jc w:val="both"/>
        <w:rPr>
          <w:rFonts w:ascii="Times New Roman" w:hAnsi="Times New Roman" w:cs="Times New Roman"/>
          <w:sz w:val="24"/>
          <w:szCs w:val="24"/>
        </w:rPr>
      </w:pPr>
      <w:r w:rsidRPr="004D0EE0">
        <w:rPr>
          <w:rFonts w:ascii="Times New Roman" w:hAnsi="Times New Roman" w:cs="Times New Roman"/>
          <w:sz w:val="24"/>
          <w:szCs w:val="24"/>
        </w:rPr>
        <w:t xml:space="preserve">Programming software include tools in the form of programs or applications that software developers use to </w:t>
      </w:r>
      <w:r w:rsidRPr="004D0EE0">
        <w:rPr>
          <w:rFonts w:ascii="Times New Roman" w:hAnsi="Times New Roman" w:cs="Times New Roman"/>
          <w:b/>
          <w:sz w:val="24"/>
          <w:szCs w:val="24"/>
        </w:rPr>
        <w:t>create, debug, maintain</w:t>
      </w:r>
      <w:r w:rsidRPr="004D0EE0">
        <w:rPr>
          <w:rFonts w:ascii="Times New Roman" w:hAnsi="Times New Roman" w:cs="Times New Roman"/>
          <w:sz w:val="24"/>
          <w:szCs w:val="24"/>
        </w:rPr>
        <w:t>, or otherwise support other programs and applications.</w:t>
      </w:r>
    </w:p>
    <w:p w14:paraId="549E154F" w14:textId="77777777" w:rsidR="003E4B5E" w:rsidRPr="004D0EE0" w:rsidRDefault="008C60EF" w:rsidP="003E4B5E">
      <w:pPr>
        <w:tabs>
          <w:tab w:val="left" w:pos="2435"/>
          <w:tab w:val="left" w:pos="2436"/>
        </w:tabs>
        <w:rPr>
          <w:rFonts w:ascii="Times New Roman" w:hAnsi="Times New Roman" w:cs="Times New Roman"/>
          <w:sz w:val="24"/>
          <w:szCs w:val="24"/>
        </w:rPr>
      </w:pPr>
      <w:r w:rsidRPr="004D0EE0">
        <w:rPr>
          <w:rFonts w:ascii="Times New Roman" w:hAnsi="Times New Roman" w:cs="Times New Roman"/>
          <w:sz w:val="24"/>
          <w:szCs w:val="24"/>
        </w:rPr>
        <w:t xml:space="preserve">The term usually refers to relatively simple programs such as </w:t>
      </w:r>
      <w:r w:rsidRPr="004D0EE0">
        <w:rPr>
          <w:rFonts w:ascii="Times New Roman" w:hAnsi="Times New Roman" w:cs="Times New Roman"/>
          <w:b/>
          <w:sz w:val="24"/>
          <w:szCs w:val="24"/>
        </w:rPr>
        <w:t>compilers</w:t>
      </w:r>
      <w:r w:rsidRPr="004D0EE0">
        <w:rPr>
          <w:rFonts w:ascii="Times New Roman" w:hAnsi="Times New Roman" w:cs="Times New Roman"/>
          <w:sz w:val="24"/>
          <w:szCs w:val="24"/>
        </w:rPr>
        <w:t xml:space="preserve">, </w:t>
      </w:r>
      <w:r w:rsidRPr="004D0EE0">
        <w:rPr>
          <w:rFonts w:ascii="Times New Roman" w:hAnsi="Times New Roman" w:cs="Times New Roman"/>
          <w:b/>
          <w:sz w:val="24"/>
          <w:szCs w:val="24"/>
        </w:rPr>
        <w:t>debuggers</w:t>
      </w:r>
      <w:r w:rsidRPr="004D0EE0">
        <w:rPr>
          <w:rFonts w:ascii="Times New Roman" w:hAnsi="Times New Roman" w:cs="Times New Roman"/>
          <w:sz w:val="24"/>
          <w:szCs w:val="24"/>
        </w:rPr>
        <w:t xml:space="preserve">, </w:t>
      </w:r>
      <w:r w:rsidRPr="004D0EE0">
        <w:rPr>
          <w:rFonts w:ascii="Times New Roman" w:hAnsi="Times New Roman" w:cs="Times New Roman"/>
          <w:b/>
          <w:sz w:val="24"/>
          <w:szCs w:val="24"/>
        </w:rPr>
        <w:t>interpreters</w:t>
      </w:r>
      <w:r w:rsidRPr="004D0EE0">
        <w:rPr>
          <w:rFonts w:ascii="Times New Roman" w:hAnsi="Times New Roman" w:cs="Times New Roman"/>
          <w:sz w:val="24"/>
          <w:szCs w:val="24"/>
        </w:rPr>
        <w:t xml:space="preserve">, </w:t>
      </w:r>
      <w:r w:rsidRPr="004D0EE0">
        <w:rPr>
          <w:rFonts w:ascii="Times New Roman" w:hAnsi="Times New Roman" w:cs="Times New Roman"/>
          <w:b/>
          <w:sz w:val="24"/>
          <w:szCs w:val="24"/>
        </w:rPr>
        <w:t>linkers</w:t>
      </w:r>
      <w:r w:rsidRPr="004D0EE0">
        <w:rPr>
          <w:rFonts w:ascii="Times New Roman" w:hAnsi="Times New Roman" w:cs="Times New Roman"/>
          <w:sz w:val="24"/>
          <w:szCs w:val="24"/>
        </w:rPr>
        <w:t xml:space="preserve">, and </w:t>
      </w:r>
      <w:r w:rsidRPr="004D0EE0">
        <w:rPr>
          <w:rFonts w:ascii="Times New Roman" w:hAnsi="Times New Roman" w:cs="Times New Roman"/>
          <w:b/>
          <w:sz w:val="24"/>
          <w:szCs w:val="24"/>
        </w:rPr>
        <w:t>text editors</w:t>
      </w:r>
      <w:r w:rsidR="003E4B5E" w:rsidRPr="004D0EE0">
        <w:rPr>
          <w:rFonts w:ascii="Times New Roman" w:hAnsi="Times New Roman" w:cs="Times New Roman"/>
          <w:b/>
          <w:sz w:val="24"/>
          <w:szCs w:val="24"/>
        </w:rPr>
        <w:t xml:space="preserve">, Ex- </w:t>
      </w:r>
      <w:r w:rsidR="003E4B5E" w:rsidRPr="004D0EE0">
        <w:rPr>
          <w:rFonts w:ascii="Times New Roman" w:hAnsi="Times New Roman" w:cs="Times New Roman"/>
          <w:w w:val="99"/>
          <w:sz w:val="24"/>
          <w:szCs w:val="24"/>
        </w:rPr>
        <w:t>C</w:t>
      </w:r>
      <w:r w:rsidR="003E4B5E" w:rsidRPr="004D0EE0">
        <w:rPr>
          <w:rFonts w:ascii="Times New Roman" w:hAnsi="Times New Roman" w:cs="Times New Roman"/>
          <w:sz w:val="24"/>
          <w:szCs w:val="24"/>
        </w:rPr>
        <w:t>,</w:t>
      </w:r>
      <w:r w:rsidR="003E4B5E" w:rsidRPr="004D0EE0">
        <w:rPr>
          <w:rFonts w:ascii="Times New Roman" w:hAnsi="Times New Roman" w:cs="Times New Roman"/>
          <w:spacing w:val="-5"/>
          <w:sz w:val="24"/>
          <w:szCs w:val="24"/>
        </w:rPr>
        <w:t>C++</w:t>
      </w:r>
      <w:r w:rsidR="003E4B5E" w:rsidRPr="004D0EE0">
        <w:rPr>
          <w:rFonts w:ascii="Times New Roman" w:hAnsi="Times New Roman" w:cs="Times New Roman"/>
          <w:sz w:val="24"/>
          <w:szCs w:val="24"/>
        </w:rPr>
        <w:t xml:space="preserve"> ,</w:t>
      </w:r>
      <w:r w:rsidR="003E4B5E" w:rsidRPr="004D0EE0">
        <w:rPr>
          <w:rFonts w:ascii="Times New Roman" w:hAnsi="Times New Roman" w:cs="Times New Roman"/>
          <w:spacing w:val="-4"/>
          <w:sz w:val="24"/>
          <w:szCs w:val="24"/>
        </w:rPr>
        <w:t>JAVA</w:t>
      </w:r>
      <w:r w:rsidR="003E4B5E" w:rsidRPr="004D0EE0">
        <w:rPr>
          <w:rFonts w:ascii="Times New Roman" w:hAnsi="Times New Roman" w:cs="Times New Roman"/>
          <w:sz w:val="24"/>
          <w:szCs w:val="24"/>
        </w:rPr>
        <w:t xml:space="preserve"> ,</w:t>
      </w:r>
      <w:r w:rsidR="003E4B5E" w:rsidRPr="004D0EE0">
        <w:rPr>
          <w:rFonts w:ascii="Times New Roman" w:hAnsi="Times New Roman" w:cs="Times New Roman"/>
          <w:spacing w:val="-2"/>
          <w:sz w:val="24"/>
          <w:szCs w:val="24"/>
        </w:rPr>
        <w:t>Phyton</w:t>
      </w:r>
      <w:r w:rsidR="003E4B5E" w:rsidRPr="004D0EE0">
        <w:rPr>
          <w:rFonts w:ascii="Times New Roman" w:hAnsi="Times New Roman" w:cs="Times New Roman"/>
          <w:sz w:val="24"/>
          <w:szCs w:val="24"/>
        </w:rPr>
        <w:t xml:space="preserve"> ,</w:t>
      </w:r>
      <w:r w:rsidR="003E4B5E" w:rsidRPr="004D0EE0">
        <w:rPr>
          <w:rFonts w:ascii="Times New Roman" w:hAnsi="Times New Roman" w:cs="Times New Roman"/>
          <w:spacing w:val="-4"/>
          <w:sz w:val="24"/>
          <w:szCs w:val="24"/>
        </w:rPr>
        <w:t>HTML</w:t>
      </w:r>
      <w:r w:rsidR="003E4B5E" w:rsidRPr="004D0EE0">
        <w:rPr>
          <w:rFonts w:ascii="Times New Roman" w:hAnsi="Times New Roman" w:cs="Times New Roman"/>
          <w:sz w:val="24"/>
          <w:szCs w:val="24"/>
        </w:rPr>
        <w:t>,</w:t>
      </w:r>
      <w:r w:rsidR="003E4B5E" w:rsidRPr="004D0EE0">
        <w:rPr>
          <w:rFonts w:ascii="Times New Roman" w:hAnsi="Times New Roman" w:cs="Times New Roman"/>
          <w:spacing w:val="-5"/>
          <w:sz w:val="24"/>
          <w:szCs w:val="24"/>
        </w:rPr>
        <w:t>PHP</w:t>
      </w:r>
    </w:p>
    <w:p w14:paraId="460CA158" w14:textId="77777777" w:rsidR="004D0EE0" w:rsidRDefault="004D0EE0" w:rsidP="003E4B5E">
      <w:pPr>
        <w:tabs>
          <w:tab w:val="left" w:pos="2435"/>
          <w:tab w:val="left" w:pos="2436"/>
        </w:tabs>
        <w:rPr>
          <w:rFonts w:ascii="Times New Roman" w:hAnsi="Times New Roman" w:cs="Times New Roman"/>
          <w:b/>
          <w:bCs/>
          <w:sz w:val="24"/>
          <w:szCs w:val="24"/>
        </w:rPr>
      </w:pPr>
    </w:p>
    <w:p w14:paraId="74A5481D" w14:textId="4D0EA63F" w:rsidR="003E4B5E" w:rsidRPr="004D0EE0" w:rsidRDefault="003E4B5E" w:rsidP="003E4B5E">
      <w:pPr>
        <w:tabs>
          <w:tab w:val="left" w:pos="2435"/>
          <w:tab w:val="left" w:pos="2436"/>
        </w:tabs>
        <w:rPr>
          <w:rFonts w:ascii="Times New Roman" w:hAnsi="Times New Roman" w:cs="Times New Roman"/>
          <w:sz w:val="24"/>
          <w:szCs w:val="24"/>
        </w:rPr>
      </w:pPr>
      <w:r w:rsidRPr="004D0EE0">
        <w:rPr>
          <w:rFonts w:ascii="Times New Roman" w:hAnsi="Times New Roman" w:cs="Times New Roman"/>
          <w:b/>
          <w:bCs/>
          <w:sz w:val="24"/>
          <w:szCs w:val="24"/>
        </w:rPr>
        <w:lastRenderedPageBreak/>
        <w:t>C.</w:t>
      </w:r>
      <w:r w:rsidRPr="004D0EE0">
        <w:rPr>
          <w:rFonts w:ascii="Times New Roman" w:hAnsi="Times New Roman" w:cs="Times New Roman"/>
          <w:sz w:val="24"/>
          <w:szCs w:val="24"/>
        </w:rPr>
        <w:t xml:space="preserve"> </w:t>
      </w:r>
      <w:r w:rsidRPr="004D0EE0">
        <w:rPr>
          <w:rFonts w:ascii="Times New Roman" w:hAnsi="Times New Roman" w:cs="Times New Roman"/>
          <w:b/>
          <w:sz w:val="24"/>
          <w:szCs w:val="24"/>
        </w:rPr>
        <w:t>Application</w:t>
      </w:r>
      <w:r w:rsidRPr="004D0EE0">
        <w:rPr>
          <w:rFonts w:ascii="Times New Roman" w:hAnsi="Times New Roman" w:cs="Times New Roman"/>
          <w:b/>
          <w:spacing w:val="-27"/>
          <w:sz w:val="24"/>
          <w:szCs w:val="24"/>
        </w:rPr>
        <w:t xml:space="preserve"> </w:t>
      </w:r>
      <w:r w:rsidRPr="004D0EE0">
        <w:rPr>
          <w:rFonts w:ascii="Times New Roman" w:hAnsi="Times New Roman" w:cs="Times New Roman"/>
          <w:b/>
          <w:spacing w:val="-2"/>
          <w:sz w:val="24"/>
          <w:szCs w:val="24"/>
        </w:rPr>
        <w:t>Software</w:t>
      </w:r>
    </w:p>
    <w:p w14:paraId="1FFD27CF" w14:textId="6CBAF523" w:rsidR="003E4B5E" w:rsidRPr="004D0EE0" w:rsidRDefault="003E4B5E" w:rsidP="003E4B5E">
      <w:pPr>
        <w:tabs>
          <w:tab w:val="left" w:pos="2435"/>
          <w:tab w:val="left" w:pos="2436"/>
        </w:tabs>
        <w:rPr>
          <w:rFonts w:ascii="Times New Roman" w:hAnsi="Times New Roman" w:cs="Times New Roman"/>
          <w:sz w:val="24"/>
          <w:szCs w:val="24"/>
        </w:rPr>
      </w:pPr>
      <w:r w:rsidRPr="004D0EE0">
        <w:rPr>
          <w:rFonts w:ascii="Times New Roman" w:hAnsi="Times New Roman" w:cs="Times New Roman"/>
          <w:sz w:val="24"/>
          <w:szCs w:val="24"/>
        </w:rPr>
        <w:t>A</w:t>
      </w:r>
      <w:r w:rsidRPr="004D0EE0">
        <w:rPr>
          <w:rFonts w:ascii="Times New Roman" w:hAnsi="Times New Roman" w:cs="Times New Roman"/>
          <w:spacing w:val="77"/>
          <w:sz w:val="24"/>
          <w:szCs w:val="24"/>
        </w:rPr>
        <w:t xml:space="preserve"> </w:t>
      </w:r>
      <w:r w:rsidRPr="004D0EE0">
        <w:rPr>
          <w:rFonts w:ascii="Times New Roman" w:hAnsi="Times New Roman" w:cs="Times New Roman"/>
          <w:sz w:val="24"/>
          <w:szCs w:val="24"/>
        </w:rPr>
        <w:t>program</w:t>
      </w:r>
      <w:r w:rsidRPr="004D0EE0">
        <w:rPr>
          <w:rFonts w:ascii="Times New Roman" w:hAnsi="Times New Roman" w:cs="Times New Roman"/>
          <w:spacing w:val="14"/>
          <w:w w:val="150"/>
          <w:sz w:val="24"/>
          <w:szCs w:val="24"/>
        </w:rPr>
        <w:t xml:space="preserve"> </w:t>
      </w:r>
      <w:r w:rsidRPr="004D0EE0">
        <w:rPr>
          <w:rFonts w:ascii="Times New Roman" w:hAnsi="Times New Roman" w:cs="Times New Roman"/>
          <w:sz w:val="24"/>
          <w:szCs w:val="24"/>
        </w:rPr>
        <w:t>or</w:t>
      </w:r>
      <w:r w:rsidRPr="004D0EE0">
        <w:rPr>
          <w:rFonts w:ascii="Times New Roman" w:hAnsi="Times New Roman" w:cs="Times New Roman"/>
          <w:spacing w:val="13"/>
          <w:w w:val="150"/>
          <w:sz w:val="24"/>
          <w:szCs w:val="24"/>
        </w:rPr>
        <w:t xml:space="preserve"> </w:t>
      </w:r>
      <w:r w:rsidRPr="004D0EE0">
        <w:rPr>
          <w:rFonts w:ascii="Times New Roman" w:hAnsi="Times New Roman" w:cs="Times New Roman"/>
          <w:sz w:val="24"/>
          <w:szCs w:val="24"/>
        </w:rPr>
        <w:t>group</w:t>
      </w:r>
      <w:r w:rsidRPr="004D0EE0">
        <w:rPr>
          <w:rFonts w:ascii="Times New Roman" w:hAnsi="Times New Roman" w:cs="Times New Roman"/>
          <w:spacing w:val="77"/>
          <w:sz w:val="24"/>
          <w:szCs w:val="24"/>
        </w:rPr>
        <w:t xml:space="preserve"> </w:t>
      </w:r>
      <w:r w:rsidRPr="004D0EE0">
        <w:rPr>
          <w:rFonts w:ascii="Times New Roman" w:hAnsi="Times New Roman" w:cs="Times New Roman"/>
          <w:sz w:val="24"/>
          <w:szCs w:val="24"/>
        </w:rPr>
        <w:t>of</w:t>
      </w:r>
      <w:r w:rsidRPr="004D0EE0">
        <w:rPr>
          <w:rFonts w:ascii="Times New Roman" w:hAnsi="Times New Roman" w:cs="Times New Roman"/>
          <w:spacing w:val="79"/>
          <w:sz w:val="24"/>
          <w:szCs w:val="24"/>
        </w:rPr>
        <w:t xml:space="preserve"> </w:t>
      </w:r>
      <w:r w:rsidRPr="004D0EE0">
        <w:rPr>
          <w:rFonts w:ascii="Times New Roman" w:hAnsi="Times New Roman" w:cs="Times New Roman"/>
          <w:sz w:val="24"/>
          <w:szCs w:val="24"/>
        </w:rPr>
        <w:t>programs</w:t>
      </w:r>
      <w:r w:rsidRPr="004D0EE0">
        <w:rPr>
          <w:rFonts w:ascii="Times New Roman" w:hAnsi="Times New Roman" w:cs="Times New Roman"/>
          <w:spacing w:val="78"/>
          <w:sz w:val="24"/>
          <w:szCs w:val="24"/>
        </w:rPr>
        <w:t xml:space="preserve"> </w:t>
      </w:r>
      <w:r w:rsidRPr="004D0EE0">
        <w:rPr>
          <w:rFonts w:ascii="Times New Roman" w:hAnsi="Times New Roman" w:cs="Times New Roman"/>
          <w:sz w:val="24"/>
          <w:szCs w:val="24"/>
        </w:rPr>
        <w:t>designed</w:t>
      </w:r>
      <w:r w:rsidRPr="004D0EE0">
        <w:rPr>
          <w:rFonts w:ascii="Times New Roman" w:hAnsi="Times New Roman" w:cs="Times New Roman"/>
          <w:spacing w:val="78"/>
          <w:sz w:val="24"/>
          <w:szCs w:val="24"/>
        </w:rPr>
        <w:t xml:space="preserve"> </w:t>
      </w:r>
      <w:r w:rsidRPr="004D0EE0">
        <w:rPr>
          <w:rFonts w:ascii="Times New Roman" w:hAnsi="Times New Roman" w:cs="Times New Roman"/>
          <w:sz w:val="24"/>
          <w:szCs w:val="24"/>
        </w:rPr>
        <w:t>for</w:t>
      </w:r>
      <w:r w:rsidRPr="004D0EE0">
        <w:rPr>
          <w:rFonts w:ascii="Times New Roman" w:hAnsi="Times New Roman" w:cs="Times New Roman"/>
          <w:spacing w:val="77"/>
          <w:sz w:val="24"/>
          <w:szCs w:val="24"/>
        </w:rPr>
        <w:t xml:space="preserve"> </w:t>
      </w:r>
      <w:r w:rsidRPr="004D0EE0">
        <w:rPr>
          <w:rFonts w:ascii="Times New Roman" w:hAnsi="Times New Roman" w:cs="Times New Roman"/>
          <w:spacing w:val="-5"/>
          <w:sz w:val="24"/>
          <w:szCs w:val="24"/>
        </w:rPr>
        <w:t xml:space="preserve">end </w:t>
      </w:r>
      <w:proofErr w:type="spellStart"/>
      <w:proofErr w:type="gramStart"/>
      <w:r w:rsidRPr="004D0EE0">
        <w:rPr>
          <w:rFonts w:ascii="Times New Roman" w:hAnsi="Times New Roman" w:cs="Times New Roman"/>
          <w:spacing w:val="-2"/>
          <w:sz w:val="24"/>
          <w:szCs w:val="24"/>
        </w:rPr>
        <w:t>users</w:t>
      </w:r>
      <w:r w:rsidRPr="004D0EE0">
        <w:rPr>
          <w:rFonts w:ascii="Times New Roman" w:hAnsi="Times New Roman" w:cs="Times New Roman"/>
          <w:sz w:val="24"/>
          <w:szCs w:val="24"/>
        </w:rPr>
        <w:t>.Allows</w:t>
      </w:r>
      <w:proofErr w:type="spellEnd"/>
      <w:proofErr w:type="gramEnd"/>
      <w:r w:rsidRPr="004D0EE0">
        <w:rPr>
          <w:rFonts w:ascii="Times New Roman" w:hAnsi="Times New Roman" w:cs="Times New Roman"/>
          <w:sz w:val="24"/>
          <w:szCs w:val="24"/>
        </w:rPr>
        <w:t xml:space="preserve"> end users to accomplish one or more specific (non-computer related) tasks.</w:t>
      </w:r>
    </w:p>
    <w:p w14:paraId="372D02C7" w14:textId="0CF3F73D" w:rsidR="003E4B5E" w:rsidRPr="004D0EE0" w:rsidRDefault="003E4B5E" w:rsidP="003E4B5E">
      <w:pPr>
        <w:tabs>
          <w:tab w:val="left" w:pos="2435"/>
          <w:tab w:val="left" w:pos="2436"/>
        </w:tabs>
        <w:rPr>
          <w:rFonts w:ascii="Times New Roman" w:hAnsi="Times New Roman" w:cs="Times New Roman"/>
          <w:sz w:val="24"/>
          <w:szCs w:val="24"/>
        </w:rPr>
      </w:pPr>
      <w:r w:rsidRPr="004D0EE0">
        <w:rPr>
          <w:rFonts w:ascii="Times New Roman" w:hAnsi="Times New Roman" w:cs="Times New Roman"/>
          <w:sz w:val="24"/>
          <w:szCs w:val="24"/>
        </w:rPr>
        <w:t>Ex: Graphic Editor , web Browser .</w:t>
      </w:r>
    </w:p>
    <w:p w14:paraId="06609530" w14:textId="4248047D" w:rsidR="004D0EE0" w:rsidRDefault="004D0EE0" w:rsidP="003E4B5E">
      <w:pPr>
        <w:tabs>
          <w:tab w:val="left" w:pos="2435"/>
          <w:tab w:val="left" w:pos="2436"/>
        </w:tabs>
        <w:rPr>
          <w:sz w:val="24"/>
          <w:szCs w:val="24"/>
        </w:rPr>
      </w:pPr>
    </w:p>
    <w:p w14:paraId="591B17AD" w14:textId="77777777" w:rsidR="004D0EE0" w:rsidRPr="003675B7" w:rsidRDefault="004D0EE0" w:rsidP="004D0EE0">
      <w:pPr>
        <w:pStyle w:val="Default"/>
        <w:numPr>
          <w:ilvl w:val="0"/>
          <w:numId w:val="7"/>
        </w:numPr>
        <w:ind w:left="426" w:hanging="426"/>
        <w:rPr>
          <w:rFonts w:ascii="Times New Roman" w:hAnsi="Times New Roman" w:cs="Times New Roman"/>
          <w:b/>
          <w:sz w:val="28"/>
          <w:szCs w:val="28"/>
        </w:rPr>
      </w:pPr>
      <w:r>
        <w:rPr>
          <w:rFonts w:ascii="Times New Roman" w:hAnsi="Times New Roman" w:cs="Times New Roman"/>
          <w:b/>
          <w:sz w:val="36"/>
          <w:szCs w:val="36"/>
        </w:rPr>
        <w:t xml:space="preserve">Explain the SDLC </w:t>
      </w:r>
      <w:r w:rsidRPr="00497FAD">
        <w:rPr>
          <w:rFonts w:ascii="Times New Roman" w:hAnsi="Times New Roman" w:cs="Times New Roman"/>
          <w:b/>
          <w:sz w:val="36"/>
          <w:szCs w:val="36"/>
        </w:rPr>
        <w:t>Each phase process</w:t>
      </w:r>
      <w:r w:rsidRPr="00497FAD">
        <w:rPr>
          <w:rFonts w:ascii="Times New Roman" w:hAnsi="Times New Roman" w:cs="Times New Roman"/>
          <w:b/>
          <w:sz w:val="28"/>
          <w:szCs w:val="28"/>
        </w:rPr>
        <w:t>.</w:t>
      </w:r>
    </w:p>
    <w:p w14:paraId="7F683550" w14:textId="77777777" w:rsidR="004D0EE0" w:rsidRPr="003675B7" w:rsidRDefault="004D0EE0" w:rsidP="004D0EE0">
      <w:pPr>
        <w:pStyle w:val="ListParagraph"/>
        <w:widowControl/>
        <w:numPr>
          <w:ilvl w:val="0"/>
          <w:numId w:val="8"/>
        </w:numPr>
        <w:autoSpaceDE/>
        <w:autoSpaceDN/>
        <w:spacing w:before="0" w:after="200" w:line="0" w:lineRule="auto"/>
        <w:contextualSpacing/>
        <w:rPr>
          <w:ins w:id="0" w:author="Unknown"/>
          <w:rFonts w:ascii="Times New Roman" w:hAnsi="Times New Roman" w:cs="Times New Roman"/>
          <w:vanish/>
          <w:color w:val="2C2C2C"/>
          <w:sz w:val="24"/>
          <w:szCs w:val="24"/>
          <w:bdr w:val="none" w:sz="0" w:space="0" w:color="auto" w:frame="1"/>
        </w:rPr>
      </w:pPr>
      <w:ins w:id="1" w:author="Unknown">
        <w:r w:rsidRPr="003675B7">
          <w:rPr>
            <w:rFonts w:ascii="Times New Roman" w:hAnsi="Times New Roman" w:cs="Times New Roman"/>
            <w:vanish/>
            <w:color w:val="2C2C2C"/>
            <w:sz w:val="24"/>
            <w:szCs w:val="24"/>
            <w:bdr w:val="none" w:sz="0" w:space="0" w:color="auto" w:frame="1"/>
          </w:rPr>
          <w:br/>
        </w:r>
      </w:ins>
    </w:p>
    <w:p w14:paraId="5BD24CB9" w14:textId="77777777" w:rsidR="004D0EE0" w:rsidRPr="003675B7" w:rsidRDefault="004D0EE0" w:rsidP="004D0EE0">
      <w:pPr>
        <w:shd w:val="clear" w:color="auto" w:fill="F9FAFC"/>
        <w:spacing w:line="240" w:lineRule="auto"/>
        <w:rPr>
          <w:rFonts w:ascii="Times New Roman" w:hAnsi="Times New Roman" w:cs="Times New Roman"/>
          <w:vanish/>
          <w:color w:val="2C2C2C"/>
          <w:sz w:val="24"/>
          <w:szCs w:val="24"/>
        </w:rPr>
      </w:pPr>
    </w:p>
    <w:p w14:paraId="2DD64F6B" w14:textId="77777777" w:rsidR="004D0EE0" w:rsidRPr="003675B7" w:rsidRDefault="004D0EE0" w:rsidP="004D0EE0">
      <w:pPr>
        <w:pStyle w:val="Heading2"/>
        <w:numPr>
          <w:ilvl w:val="0"/>
          <w:numId w:val="8"/>
        </w:numPr>
        <w:tabs>
          <w:tab w:val="num" w:pos="360"/>
        </w:tabs>
        <w:ind w:left="0" w:firstLine="0"/>
        <w:rPr>
          <w:color w:val="343A40"/>
          <w:sz w:val="24"/>
          <w:szCs w:val="24"/>
        </w:rPr>
      </w:pPr>
      <w:r w:rsidRPr="003675B7">
        <w:rPr>
          <w:color w:val="343A40"/>
          <w:sz w:val="24"/>
          <w:szCs w:val="24"/>
        </w:rPr>
        <w:t>What is SDLC?</w:t>
      </w:r>
    </w:p>
    <w:p w14:paraId="11B1792A" w14:textId="77777777" w:rsidR="004D0EE0" w:rsidRPr="003675B7" w:rsidRDefault="004D0EE0" w:rsidP="004D0EE0">
      <w:pPr>
        <w:pStyle w:val="NormalWeb"/>
        <w:numPr>
          <w:ilvl w:val="0"/>
          <w:numId w:val="9"/>
        </w:numPr>
        <w:spacing w:before="0" w:beforeAutospacing="0"/>
      </w:pPr>
      <w:r w:rsidRPr="003675B7">
        <w:t xml:space="preserve">One of the fundamental procedures of developing software in a </w:t>
      </w:r>
      <w:proofErr w:type="gramStart"/>
      <w:r w:rsidRPr="003675B7">
        <w:t>step by step</w:t>
      </w:r>
      <w:proofErr w:type="gramEnd"/>
      <w:r w:rsidRPr="003675B7">
        <w:t xml:space="preserve"> manner is by following the </w:t>
      </w:r>
      <w:r w:rsidRPr="003675B7">
        <w:rPr>
          <w:rStyle w:val="Strong"/>
          <w:color w:val="000000"/>
        </w:rPr>
        <w:t>Software Development Life Cycle (SDLC)</w:t>
      </w:r>
      <w:r w:rsidRPr="003675B7">
        <w:t>. SDLC is a popular practice that is followed by different organizations for designing and developing high-quality software applications.  It acts as a framework that holds some specific tasks to be achieved at every phase during the software development progression. This article will give you deep insight into the need for software development in various stages of SDLC.</w:t>
      </w:r>
    </w:p>
    <w:p w14:paraId="60820A0F" w14:textId="77777777" w:rsidR="004D0EE0" w:rsidRDefault="004D0EE0" w:rsidP="004D0EE0">
      <w:pPr>
        <w:pStyle w:val="Heading2"/>
        <w:rPr>
          <w:color w:val="343A40"/>
          <w:sz w:val="24"/>
          <w:szCs w:val="24"/>
        </w:rPr>
      </w:pPr>
      <w:r w:rsidRPr="003675B7">
        <w:rPr>
          <w:color w:val="343A40"/>
          <w:sz w:val="24"/>
          <w:szCs w:val="24"/>
        </w:rPr>
        <w:t>Phases of the Software Development Life Cycle</w:t>
      </w:r>
      <w:r>
        <w:rPr>
          <w:color w:val="343A40"/>
          <w:sz w:val="24"/>
          <w:szCs w:val="24"/>
        </w:rPr>
        <w:t>:</w:t>
      </w:r>
    </w:p>
    <w:p w14:paraId="77C8DE6D" w14:textId="77777777" w:rsidR="004D0EE0" w:rsidRPr="003675B7" w:rsidRDefault="004D0EE0" w:rsidP="004D0EE0">
      <w:pPr>
        <w:pStyle w:val="Heading2"/>
        <w:jc w:val="center"/>
        <w:rPr>
          <w:color w:val="343A40"/>
          <w:sz w:val="24"/>
          <w:szCs w:val="24"/>
        </w:rPr>
      </w:pPr>
      <w:r>
        <w:rPr>
          <w:noProof/>
          <w:color w:val="343A40"/>
          <w:sz w:val="24"/>
          <w:szCs w:val="24"/>
        </w:rPr>
        <w:drawing>
          <wp:inline distT="0" distB="0" distL="0" distR="0" wp14:anchorId="324645AC" wp14:editId="4CEB9FDD">
            <wp:extent cx="3164959" cy="2895600"/>
            <wp:effectExtent l="19050" t="0" r="0" b="0"/>
            <wp:docPr id="1" name="Picture 1" descr="images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3.png"/>
                    <pic:cNvPicPr/>
                  </pic:nvPicPr>
                  <pic:blipFill>
                    <a:blip r:embed="rId8"/>
                    <a:stretch>
                      <a:fillRect/>
                    </a:stretch>
                  </pic:blipFill>
                  <pic:spPr>
                    <a:xfrm>
                      <a:off x="0" y="0"/>
                      <a:ext cx="3165210" cy="2895830"/>
                    </a:xfrm>
                    <a:prstGeom prst="rect">
                      <a:avLst/>
                    </a:prstGeom>
                  </pic:spPr>
                </pic:pic>
              </a:graphicData>
            </a:graphic>
          </wp:inline>
        </w:drawing>
      </w:r>
    </w:p>
    <w:p w14:paraId="7009FAE6" w14:textId="77777777" w:rsidR="004D0EE0" w:rsidRPr="003675B7" w:rsidRDefault="004D0EE0" w:rsidP="004D0EE0">
      <w:pPr>
        <w:pStyle w:val="NormalWeb"/>
        <w:spacing w:before="0" w:beforeAutospacing="0"/>
      </w:pPr>
    </w:p>
    <w:p w14:paraId="49EB3AC5" w14:textId="77777777" w:rsidR="004D0EE0" w:rsidRPr="003675B7" w:rsidRDefault="004D0EE0" w:rsidP="004D0EE0">
      <w:pPr>
        <w:pStyle w:val="NormalWeb"/>
        <w:spacing w:before="0" w:beforeAutospacing="0"/>
      </w:pPr>
      <w:r w:rsidRPr="003675B7">
        <w:t>The various phases of SDLC are explained below:</w:t>
      </w:r>
    </w:p>
    <w:p w14:paraId="603A8316" w14:textId="77777777" w:rsidR="004D0EE0" w:rsidRPr="003675B7" w:rsidRDefault="004D0EE0" w:rsidP="004D0EE0">
      <w:pPr>
        <w:pStyle w:val="Heading3"/>
        <w:numPr>
          <w:ilvl w:val="0"/>
          <w:numId w:val="10"/>
        </w:numPr>
        <w:tabs>
          <w:tab w:val="num" w:pos="360"/>
        </w:tabs>
        <w:ind w:left="0" w:firstLine="0"/>
        <w:rPr>
          <w:rFonts w:ascii="Times New Roman" w:hAnsi="Times New Roman" w:cs="Times New Roman"/>
          <w:color w:val="183A77"/>
        </w:rPr>
      </w:pPr>
      <w:r w:rsidRPr="003675B7">
        <w:rPr>
          <w:rFonts w:ascii="Times New Roman" w:hAnsi="Times New Roman" w:cs="Times New Roman"/>
          <w:color w:val="183A77"/>
        </w:rPr>
        <w:t>First Phase: Requirement Collection or Planning Phase</w:t>
      </w:r>
    </w:p>
    <w:p w14:paraId="3FC3D5EF" w14:textId="77777777" w:rsidR="004D0EE0" w:rsidRDefault="004D0EE0" w:rsidP="004D0EE0">
      <w:pPr>
        <w:pStyle w:val="NormalWeb"/>
        <w:numPr>
          <w:ilvl w:val="0"/>
          <w:numId w:val="9"/>
        </w:numPr>
        <w:spacing w:before="0" w:beforeAutospacing="0"/>
      </w:pPr>
      <w:r w:rsidRPr="003675B7">
        <w:t xml:space="preserve">The prime focus of this phase is to gather the essential requirements from the customer. This information gets collected by the business analyst from their target customer(s) and plans the BRS (Business requirement Specification) for the development of the product. </w:t>
      </w:r>
    </w:p>
    <w:p w14:paraId="56F2FDBA" w14:textId="77777777" w:rsidR="004D0EE0" w:rsidRDefault="004D0EE0" w:rsidP="004D0EE0">
      <w:pPr>
        <w:pStyle w:val="NormalWeb"/>
        <w:numPr>
          <w:ilvl w:val="0"/>
          <w:numId w:val="9"/>
        </w:numPr>
        <w:spacing w:before="0" w:beforeAutospacing="0"/>
      </w:pPr>
      <w:r w:rsidRPr="003675B7">
        <w:t>The team of all the designers and BA will do brainstorming to extract all the requirements and plan accordingly for</w:t>
      </w:r>
      <w:r>
        <w:t xml:space="preserve"> the new system to be developed.</w:t>
      </w:r>
    </w:p>
    <w:p w14:paraId="42FCA27C" w14:textId="77777777" w:rsidR="004D0EE0" w:rsidRPr="003675B7" w:rsidRDefault="004D0EE0" w:rsidP="004D0EE0">
      <w:pPr>
        <w:pStyle w:val="NormalWeb"/>
        <w:numPr>
          <w:ilvl w:val="0"/>
          <w:numId w:val="9"/>
        </w:numPr>
        <w:spacing w:before="0" w:beforeAutospacing="0"/>
      </w:pPr>
      <w:r w:rsidRPr="003675B7">
        <w:t xml:space="preserve"> Some popular questions that this meeting picks up are - Who will use the product? What must be the output data by the product?</w:t>
      </w:r>
    </w:p>
    <w:p w14:paraId="70F247AF" w14:textId="77777777" w:rsidR="004D0EE0" w:rsidRPr="003675B7" w:rsidRDefault="004D0EE0" w:rsidP="004D0EE0">
      <w:pPr>
        <w:pStyle w:val="Heading3"/>
        <w:numPr>
          <w:ilvl w:val="0"/>
          <w:numId w:val="10"/>
        </w:numPr>
        <w:tabs>
          <w:tab w:val="num" w:pos="360"/>
        </w:tabs>
        <w:ind w:left="0" w:firstLine="0"/>
        <w:rPr>
          <w:rFonts w:ascii="Times New Roman" w:hAnsi="Times New Roman" w:cs="Times New Roman"/>
          <w:color w:val="183A77"/>
        </w:rPr>
      </w:pPr>
      <w:r w:rsidRPr="003675B7">
        <w:rPr>
          <w:rFonts w:ascii="Times New Roman" w:hAnsi="Times New Roman" w:cs="Times New Roman"/>
          <w:color w:val="183A77"/>
        </w:rPr>
        <w:lastRenderedPageBreak/>
        <w:t>Second Phase: Defining or Feasibility Study Phase</w:t>
      </w:r>
      <w:r>
        <w:rPr>
          <w:rFonts w:ascii="Times New Roman" w:hAnsi="Times New Roman" w:cs="Times New Roman"/>
          <w:color w:val="183A77"/>
        </w:rPr>
        <w:t xml:space="preserve"> - Analysis</w:t>
      </w:r>
    </w:p>
    <w:p w14:paraId="19B50035" w14:textId="77777777" w:rsidR="004D0EE0" w:rsidRDefault="004D0EE0" w:rsidP="004D0EE0">
      <w:pPr>
        <w:pStyle w:val="NormalWeb"/>
        <w:numPr>
          <w:ilvl w:val="0"/>
          <w:numId w:val="11"/>
        </w:numPr>
        <w:spacing w:before="0" w:beforeAutospacing="0"/>
      </w:pPr>
      <w:r w:rsidRPr="003675B7">
        <w:t xml:space="preserve">When the BRS documentation is done, there are another set of employees like Human Resource (HR), Finance Analyst, Architect, a Business analyst as well as Project manager will sit jointly discuss as well as </w:t>
      </w:r>
      <w:proofErr w:type="spellStart"/>
      <w:r w:rsidRPr="003675B7">
        <w:t>analyze</w:t>
      </w:r>
      <w:proofErr w:type="spellEnd"/>
      <w:r w:rsidRPr="003675B7">
        <w:t xml:space="preserve"> how to proceed and whether it is feasible and possible in the allotted budget. </w:t>
      </w:r>
    </w:p>
    <w:p w14:paraId="4FD5C001" w14:textId="77777777" w:rsidR="004D0EE0" w:rsidRPr="003675B7" w:rsidRDefault="004D0EE0" w:rsidP="004D0EE0">
      <w:pPr>
        <w:pStyle w:val="NormalWeb"/>
        <w:numPr>
          <w:ilvl w:val="0"/>
          <w:numId w:val="11"/>
        </w:numPr>
        <w:spacing w:before="0" w:beforeAutospacing="0"/>
      </w:pPr>
      <w:r w:rsidRPr="003675B7">
        <w:t>Such decisions are taken depending on the cost, resources, time, etc. Documentation is made, which is the SRS (Software Requirement Specification) document, which contains a detailed explanation of product requirements, right from design to development.</w:t>
      </w:r>
    </w:p>
    <w:p w14:paraId="5633BC88" w14:textId="77777777" w:rsidR="004D0EE0" w:rsidRPr="003675B7" w:rsidRDefault="004D0EE0" w:rsidP="004D0EE0">
      <w:pPr>
        <w:pStyle w:val="Heading3"/>
        <w:numPr>
          <w:ilvl w:val="0"/>
          <w:numId w:val="10"/>
        </w:numPr>
        <w:tabs>
          <w:tab w:val="num" w:pos="360"/>
        </w:tabs>
        <w:ind w:left="0" w:firstLine="0"/>
        <w:rPr>
          <w:rFonts w:ascii="Times New Roman" w:hAnsi="Times New Roman" w:cs="Times New Roman"/>
          <w:color w:val="183A77"/>
        </w:rPr>
      </w:pPr>
      <w:r w:rsidRPr="003675B7">
        <w:rPr>
          <w:rFonts w:ascii="Times New Roman" w:hAnsi="Times New Roman" w:cs="Times New Roman"/>
          <w:color w:val="183A77"/>
        </w:rPr>
        <w:t>Third Phase: Designing Phase</w:t>
      </w:r>
    </w:p>
    <w:p w14:paraId="19D482E7" w14:textId="77777777" w:rsidR="004D0EE0" w:rsidRDefault="004D0EE0" w:rsidP="004D0EE0">
      <w:pPr>
        <w:pStyle w:val="NormalWeb"/>
        <w:numPr>
          <w:ilvl w:val="0"/>
          <w:numId w:val="12"/>
        </w:numPr>
        <w:spacing w:before="0" w:beforeAutospacing="0"/>
      </w:pPr>
      <w:r w:rsidRPr="003675B7">
        <w:t xml:space="preserve">This phase is when the design specification is organized from the prerequisite document when the project is approved to go further. </w:t>
      </w:r>
    </w:p>
    <w:p w14:paraId="08AE9510" w14:textId="77777777" w:rsidR="004D0EE0" w:rsidRDefault="004D0EE0" w:rsidP="004D0EE0">
      <w:pPr>
        <w:pStyle w:val="NormalWeb"/>
        <w:numPr>
          <w:ilvl w:val="0"/>
          <w:numId w:val="12"/>
        </w:numPr>
        <w:spacing w:before="0" w:beforeAutospacing="0"/>
      </w:pPr>
      <w:r w:rsidRPr="003675B7">
        <w:t xml:space="preserve">This phase contributes to the next phase for development. </w:t>
      </w:r>
    </w:p>
    <w:p w14:paraId="2C9942AF" w14:textId="77777777" w:rsidR="004D0EE0" w:rsidRPr="003675B7" w:rsidRDefault="004D0EE0" w:rsidP="004D0EE0">
      <w:pPr>
        <w:pStyle w:val="NormalWeb"/>
        <w:numPr>
          <w:ilvl w:val="0"/>
          <w:numId w:val="12"/>
        </w:numPr>
        <w:spacing w:before="0" w:beforeAutospacing="0"/>
      </w:pPr>
      <w:r w:rsidRPr="003675B7">
        <w:t>This phase portrays a blueprint of the product, which helps to specify the hardware and requirements of your system as well as assist in crafting a significant architecture of your system.</w:t>
      </w:r>
    </w:p>
    <w:p w14:paraId="0E9FEC13" w14:textId="77777777" w:rsidR="004D0EE0" w:rsidRPr="003675B7" w:rsidRDefault="004D0EE0" w:rsidP="004D0EE0">
      <w:pPr>
        <w:pStyle w:val="Heading3"/>
        <w:numPr>
          <w:ilvl w:val="0"/>
          <w:numId w:val="10"/>
        </w:numPr>
        <w:tabs>
          <w:tab w:val="num" w:pos="360"/>
        </w:tabs>
        <w:ind w:left="0" w:firstLine="0"/>
        <w:rPr>
          <w:rFonts w:ascii="Times New Roman" w:hAnsi="Times New Roman" w:cs="Times New Roman"/>
          <w:color w:val="183A77"/>
        </w:rPr>
      </w:pPr>
      <w:r w:rsidRPr="003675B7">
        <w:rPr>
          <w:rFonts w:ascii="Times New Roman" w:hAnsi="Times New Roman" w:cs="Times New Roman"/>
          <w:color w:val="183A77"/>
        </w:rPr>
        <w:t>Fourth Phase: Building or Coding Phase</w:t>
      </w:r>
      <w:r>
        <w:rPr>
          <w:rFonts w:ascii="Times New Roman" w:hAnsi="Times New Roman" w:cs="Times New Roman"/>
          <w:color w:val="183A77"/>
        </w:rPr>
        <w:t xml:space="preserve"> - Implementation</w:t>
      </w:r>
    </w:p>
    <w:p w14:paraId="283046BB" w14:textId="77777777" w:rsidR="004D0EE0" w:rsidRDefault="004D0EE0" w:rsidP="004D0EE0">
      <w:pPr>
        <w:pStyle w:val="NormalWeb"/>
        <w:numPr>
          <w:ilvl w:val="0"/>
          <w:numId w:val="13"/>
        </w:numPr>
        <w:spacing w:before="0" w:beforeAutospacing="0"/>
      </w:pPr>
      <w:r w:rsidRPr="003675B7">
        <w:t>As you are preparing with the design document, this phase deals with the developers to start writing the code or prepare for the engineering so that a prototype of the product can be created using some specific tools and techniques.</w:t>
      </w:r>
    </w:p>
    <w:p w14:paraId="5F1645C1" w14:textId="77777777" w:rsidR="004D0EE0" w:rsidRPr="003675B7" w:rsidRDefault="004D0EE0" w:rsidP="004D0EE0">
      <w:pPr>
        <w:pStyle w:val="NormalWeb"/>
        <w:numPr>
          <w:ilvl w:val="0"/>
          <w:numId w:val="13"/>
        </w:numPr>
        <w:spacing w:before="0" w:beforeAutospacing="0"/>
      </w:pPr>
      <w:r w:rsidRPr="003675B7">
        <w:t xml:space="preserve"> This is considered the longest phase of SDLC.</w:t>
      </w:r>
    </w:p>
    <w:p w14:paraId="747EE470" w14:textId="77777777" w:rsidR="004D0EE0" w:rsidRPr="003675B7" w:rsidRDefault="004D0EE0" w:rsidP="004D0EE0">
      <w:pPr>
        <w:pStyle w:val="Heading3"/>
        <w:numPr>
          <w:ilvl w:val="0"/>
          <w:numId w:val="10"/>
        </w:numPr>
        <w:tabs>
          <w:tab w:val="num" w:pos="360"/>
        </w:tabs>
        <w:ind w:left="0" w:firstLine="0"/>
        <w:rPr>
          <w:rFonts w:ascii="Times New Roman" w:hAnsi="Times New Roman" w:cs="Times New Roman"/>
          <w:color w:val="183A77"/>
        </w:rPr>
      </w:pPr>
      <w:r w:rsidRPr="003675B7">
        <w:rPr>
          <w:rFonts w:ascii="Times New Roman" w:hAnsi="Times New Roman" w:cs="Times New Roman"/>
          <w:color w:val="183A77"/>
        </w:rPr>
        <w:t>Fifth Phase: Testing Phase</w:t>
      </w:r>
    </w:p>
    <w:p w14:paraId="430E8909" w14:textId="77777777" w:rsidR="004D0EE0" w:rsidRDefault="004D0EE0" w:rsidP="004D0EE0">
      <w:pPr>
        <w:pStyle w:val="NormalWeb"/>
        <w:numPr>
          <w:ilvl w:val="0"/>
          <w:numId w:val="14"/>
        </w:numPr>
        <w:spacing w:before="0" w:beforeAutospacing="0"/>
      </w:pPr>
      <w:r w:rsidRPr="003675B7">
        <w:t>As your product is prepared for deployment, it needs a prior testing environment by the test engineers to check for bugs and run-time errors, and they check in this phase whether the functionality of the product is working as per the requirement or not.</w:t>
      </w:r>
    </w:p>
    <w:p w14:paraId="1FABEAEC" w14:textId="77777777" w:rsidR="004D0EE0" w:rsidRDefault="004D0EE0" w:rsidP="004D0EE0">
      <w:pPr>
        <w:pStyle w:val="NormalWeb"/>
        <w:numPr>
          <w:ilvl w:val="0"/>
          <w:numId w:val="14"/>
        </w:numPr>
        <w:spacing w:before="0" w:beforeAutospacing="0"/>
      </w:pPr>
      <w:r w:rsidRPr="003675B7">
        <w:t xml:space="preserve"> The bugs or defects which are encountered in the test phase are reported to the developers, who fix the bug and revert to the test engineers for further testing.</w:t>
      </w:r>
    </w:p>
    <w:p w14:paraId="2160329B" w14:textId="77777777" w:rsidR="004D0EE0" w:rsidRPr="003675B7" w:rsidRDefault="004D0EE0" w:rsidP="004D0EE0">
      <w:pPr>
        <w:pStyle w:val="NormalWeb"/>
        <w:numPr>
          <w:ilvl w:val="0"/>
          <w:numId w:val="14"/>
        </w:numPr>
        <w:spacing w:before="0" w:beforeAutospacing="0"/>
      </w:pPr>
      <w:r w:rsidRPr="003675B7">
        <w:t xml:space="preserve"> This is an iterative process that continues until your application is free from bugs and defects and works stably.</w:t>
      </w:r>
    </w:p>
    <w:p w14:paraId="02823A1B" w14:textId="77777777" w:rsidR="004D0EE0" w:rsidRPr="003675B7" w:rsidRDefault="004D0EE0" w:rsidP="004D0EE0">
      <w:pPr>
        <w:pStyle w:val="Heading3"/>
        <w:numPr>
          <w:ilvl w:val="0"/>
          <w:numId w:val="10"/>
        </w:numPr>
        <w:tabs>
          <w:tab w:val="num" w:pos="360"/>
        </w:tabs>
        <w:ind w:left="0" w:firstLine="0"/>
        <w:rPr>
          <w:rFonts w:ascii="Times New Roman" w:hAnsi="Times New Roman" w:cs="Times New Roman"/>
          <w:color w:val="183A77"/>
        </w:rPr>
      </w:pPr>
      <w:r w:rsidRPr="003675B7">
        <w:rPr>
          <w:rFonts w:ascii="Times New Roman" w:hAnsi="Times New Roman" w:cs="Times New Roman"/>
          <w:color w:val="183A77"/>
        </w:rPr>
        <w:t>Sixth Phase: Deployment Phase</w:t>
      </w:r>
    </w:p>
    <w:p w14:paraId="58FBD075" w14:textId="77777777" w:rsidR="004D0EE0" w:rsidRPr="003675B7" w:rsidRDefault="004D0EE0" w:rsidP="004D0EE0">
      <w:pPr>
        <w:pStyle w:val="NormalWeb"/>
        <w:numPr>
          <w:ilvl w:val="0"/>
          <w:numId w:val="15"/>
        </w:numPr>
        <w:spacing w:before="0" w:beforeAutospacing="0"/>
      </w:pPr>
      <w:r w:rsidRPr="003675B7">
        <w:t>Once your prototype or product is developed, tested, and completely in working form as per the requirement, and then it is installed or deployed in the customer's workplace or system for their use.</w:t>
      </w:r>
    </w:p>
    <w:p w14:paraId="4F79109E" w14:textId="77777777" w:rsidR="004D0EE0" w:rsidRPr="003675B7" w:rsidRDefault="004D0EE0" w:rsidP="004D0EE0">
      <w:pPr>
        <w:pStyle w:val="Heading3"/>
        <w:numPr>
          <w:ilvl w:val="0"/>
          <w:numId w:val="10"/>
        </w:numPr>
        <w:tabs>
          <w:tab w:val="num" w:pos="360"/>
        </w:tabs>
        <w:ind w:left="0" w:firstLine="0"/>
        <w:rPr>
          <w:rFonts w:ascii="Times New Roman" w:hAnsi="Times New Roman" w:cs="Times New Roman"/>
          <w:color w:val="183A77"/>
        </w:rPr>
      </w:pPr>
      <w:r w:rsidRPr="003675B7">
        <w:rPr>
          <w:rFonts w:ascii="Times New Roman" w:hAnsi="Times New Roman" w:cs="Times New Roman"/>
          <w:color w:val="183A77"/>
        </w:rPr>
        <w:t>Seventh Phase: Maintenance Phase</w:t>
      </w:r>
    </w:p>
    <w:p w14:paraId="727F4E65" w14:textId="77777777" w:rsidR="004D0EE0" w:rsidRDefault="004D0EE0" w:rsidP="004D0EE0">
      <w:pPr>
        <w:pStyle w:val="NormalWeb"/>
        <w:numPr>
          <w:ilvl w:val="0"/>
          <w:numId w:val="15"/>
        </w:numPr>
        <w:spacing w:before="0" w:beforeAutospacing="0"/>
      </w:pPr>
      <w:r w:rsidRPr="003675B7">
        <w:t>This is an additional phase, and in many cases, </w:t>
      </w:r>
      <w:r w:rsidRPr="003675B7">
        <w:rPr>
          <w:rStyle w:val="Strong"/>
          <w:color w:val="000000"/>
        </w:rPr>
        <w:t>this phase does not come under the count of SDLC</w:t>
      </w:r>
      <w:r w:rsidRPr="003675B7">
        <w:t xml:space="preserve">, when your customer(s) begin using your product and encounter with some issues which they want us (as developers) to fix from time to time. </w:t>
      </w:r>
    </w:p>
    <w:p w14:paraId="18EF6018" w14:textId="77777777" w:rsidR="004D0EE0" w:rsidRPr="003675B7" w:rsidRDefault="004D0EE0" w:rsidP="004D0EE0">
      <w:pPr>
        <w:pStyle w:val="NormalWeb"/>
        <w:numPr>
          <w:ilvl w:val="0"/>
          <w:numId w:val="15"/>
        </w:numPr>
        <w:spacing w:before="0" w:beforeAutospacing="0"/>
      </w:pPr>
      <w:r w:rsidRPr="003675B7">
        <w:t>The developer fixes the issue, and software testers test the product and hand it over the back to the customer.</w:t>
      </w:r>
    </w:p>
    <w:p w14:paraId="5FE11623" w14:textId="77777777" w:rsidR="004D0EE0" w:rsidRDefault="004D0EE0" w:rsidP="003E4B5E">
      <w:pPr>
        <w:tabs>
          <w:tab w:val="left" w:pos="2435"/>
          <w:tab w:val="left" w:pos="2436"/>
        </w:tabs>
        <w:rPr>
          <w:sz w:val="24"/>
          <w:szCs w:val="24"/>
        </w:rPr>
      </w:pPr>
    </w:p>
    <w:p w14:paraId="0C7D40E4" w14:textId="3C2F3336" w:rsidR="003E4B5E" w:rsidRDefault="003E4B5E" w:rsidP="003E4B5E">
      <w:pPr>
        <w:tabs>
          <w:tab w:val="left" w:pos="2435"/>
          <w:tab w:val="left" w:pos="2436"/>
        </w:tabs>
        <w:rPr>
          <w:sz w:val="24"/>
          <w:szCs w:val="24"/>
        </w:rPr>
      </w:pPr>
    </w:p>
    <w:p w14:paraId="79CC63EC" w14:textId="77777777" w:rsidR="003E4B5E" w:rsidRPr="003E4B5E" w:rsidRDefault="003E4B5E" w:rsidP="003E4B5E">
      <w:pPr>
        <w:tabs>
          <w:tab w:val="left" w:pos="2435"/>
          <w:tab w:val="left" w:pos="2436"/>
        </w:tabs>
        <w:rPr>
          <w:sz w:val="24"/>
          <w:szCs w:val="24"/>
        </w:rPr>
      </w:pPr>
    </w:p>
    <w:p w14:paraId="4BE45F29" w14:textId="77777777" w:rsidR="003E4B5E" w:rsidRPr="008C60EF" w:rsidRDefault="003E4B5E" w:rsidP="008C60EF">
      <w:pPr>
        <w:tabs>
          <w:tab w:val="left" w:pos="1805"/>
        </w:tabs>
        <w:spacing w:before="124" w:line="249" w:lineRule="auto"/>
        <w:ind w:right="962"/>
        <w:jc w:val="both"/>
        <w:rPr>
          <w:sz w:val="24"/>
          <w:szCs w:val="24"/>
        </w:rPr>
      </w:pPr>
    </w:p>
    <w:p w14:paraId="6601BAB0" w14:textId="77777777" w:rsidR="008C60EF" w:rsidRPr="00DD74DC" w:rsidRDefault="008C60EF" w:rsidP="00DD74DC">
      <w:pPr>
        <w:pStyle w:val="Heading1"/>
        <w:tabs>
          <w:tab w:val="left" w:pos="520"/>
        </w:tabs>
        <w:ind w:left="720" w:firstLine="0"/>
        <w:rPr>
          <w:b w:val="0"/>
          <w:bCs w:val="0"/>
          <w:sz w:val="32"/>
          <w:szCs w:val="32"/>
        </w:rPr>
      </w:pPr>
    </w:p>
    <w:p w14:paraId="50037B50" w14:textId="6236184E" w:rsidR="00DD74DC" w:rsidRDefault="00DD74DC"/>
    <w:sectPr w:rsidR="00DD74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26975" w14:textId="77777777" w:rsidR="007318BA" w:rsidRDefault="007318BA" w:rsidP="007318BA">
      <w:pPr>
        <w:spacing w:after="0" w:line="240" w:lineRule="auto"/>
      </w:pPr>
      <w:r>
        <w:separator/>
      </w:r>
    </w:p>
  </w:endnote>
  <w:endnote w:type="continuationSeparator" w:id="0">
    <w:p w14:paraId="0B525165" w14:textId="77777777" w:rsidR="007318BA" w:rsidRDefault="007318BA" w:rsidP="0073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76CC0" w14:textId="77777777" w:rsidR="007318BA" w:rsidRDefault="007318BA" w:rsidP="007318BA">
      <w:pPr>
        <w:spacing w:after="0" w:line="240" w:lineRule="auto"/>
      </w:pPr>
      <w:r>
        <w:separator/>
      </w:r>
    </w:p>
  </w:footnote>
  <w:footnote w:type="continuationSeparator" w:id="0">
    <w:p w14:paraId="163F31F2" w14:textId="77777777" w:rsidR="007318BA" w:rsidRDefault="007318BA" w:rsidP="00731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8BD"/>
    <w:multiLevelType w:val="hybridMultilevel"/>
    <w:tmpl w:val="5BCAE868"/>
    <w:lvl w:ilvl="0" w:tplc="99361842">
      <w:start w:val="1"/>
      <w:numFmt w:val="decimal"/>
      <w:lvlText w:val="%1."/>
      <w:lvlJc w:val="left"/>
      <w:pPr>
        <w:ind w:left="1804" w:hanging="721"/>
      </w:pPr>
      <w:rPr>
        <w:rFonts w:ascii="Arial MT" w:eastAsia="Arial MT" w:hAnsi="Arial MT" w:cs="Arial MT" w:hint="default"/>
        <w:b w:val="0"/>
        <w:bCs w:val="0"/>
        <w:i w:val="0"/>
        <w:iCs w:val="0"/>
        <w:w w:val="100"/>
        <w:sz w:val="48"/>
        <w:szCs w:val="48"/>
        <w:lang w:val="en-US" w:eastAsia="en-US" w:bidi="ar-SA"/>
      </w:rPr>
    </w:lvl>
    <w:lvl w:ilvl="1" w:tplc="E1424C1A">
      <w:numFmt w:val="bullet"/>
      <w:lvlText w:val="•"/>
      <w:lvlJc w:val="left"/>
      <w:pPr>
        <w:ind w:left="1804" w:hanging="721"/>
      </w:pPr>
      <w:rPr>
        <w:rFonts w:ascii="Arial MT" w:eastAsia="Arial MT" w:hAnsi="Arial MT" w:cs="Arial MT" w:hint="default"/>
        <w:b w:val="0"/>
        <w:bCs w:val="0"/>
        <w:i w:val="0"/>
        <w:iCs w:val="0"/>
        <w:w w:val="100"/>
        <w:sz w:val="48"/>
        <w:szCs w:val="48"/>
        <w:lang w:val="en-US" w:eastAsia="en-US" w:bidi="ar-SA"/>
      </w:rPr>
    </w:lvl>
    <w:lvl w:ilvl="2" w:tplc="DDA0DEB0">
      <w:numFmt w:val="bullet"/>
      <w:lvlText w:val="•"/>
      <w:lvlJc w:val="left"/>
      <w:pPr>
        <w:ind w:left="4240" w:hanging="721"/>
      </w:pPr>
      <w:rPr>
        <w:rFonts w:hint="default"/>
        <w:lang w:val="en-US" w:eastAsia="en-US" w:bidi="ar-SA"/>
      </w:rPr>
    </w:lvl>
    <w:lvl w:ilvl="3" w:tplc="B53062F2">
      <w:numFmt w:val="bullet"/>
      <w:lvlText w:val="•"/>
      <w:lvlJc w:val="left"/>
      <w:pPr>
        <w:ind w:left="5460" w:hanging="721"/>
      </w:pPr>
      <w:rPr>
        <w:rFonts w:hint="default"/>
        <w:lang w:val="en-US" w:eastAsia="en-US" w:bidi="ar-SA"/>
      </w:rPr>
    </w:lvl>
    <w:lvl w:ilvl="4" w:tplc="509CDD24">
      <w:numFmt w:val="bullet"/>
      <w:lvlText w:val="•"/>
      <w:lvlJc w:val="left"/>
      <w:pPr>
        <w:ind w:left="6680" w:hanging="721"/>
      </w:pPr>
      <w:rPr>
        <w:rFonts w:hint="default"/>
        <w:lang w:val="en-US" w:eastAsia="en-US" w:bidi="ar-SA"/>
      </w:rPr>
    </w:lvl>
    <w:lvl w:ilvl="5" w:tplc="3FDC6556">
      <w:numFmt w:val="bullet"/>
      <w:lvlText w:val="•"/>
      <w:lvlJc w:val="left"/>
      <w:pPr>
        <w:ind w:left="7900" w:hanging="721"/>
      </w:pPr>
      <w:rPr>
        <w:rFonts w:hint="default"/>
        <w:lang w:val="en-US" w:eastAsia="en-US" w:bidi="ar-SA"/>
      </w:rPr>
    </w:lvl>
    <w:lvl w:ilvl="6" w:tplc="F378D84C">
      <w:numFmt w:val="bullet"/>
      <w:lvlText w:val="•"/>
      <w:lvlJc w:val="left"/>
      <w:pPr>
        <w:ind w:left="9120" w:hanging="721"/>
      </w:pPr>
      <w:rPr>
        <w:rFonts w:hint="default"/>
        <w:lang w:val="en-US" w:eastAsia="en-US" w:bidi="ar-SA"/>
      </w:rPr>
    </w:lvl>
    <w:lvl w:ilvl="7" w:tplc="5A6C7522">
      <w:numFmt w:val="bullet"/>
      <w:lvlText w:val="•"/>
      <w:lvlJc w:val="left"/>
      <w:pPr>
        <w:ind w:left="10340" w:hanging="721"/>
      </w:pPr>
      <w:rPr>
        <w:rFonts w:hint="default"/>
        <w:lang w:val="en-US" w:eastAsia="en-US" w:bidi="ar-SA"/>
      </w:rPr>
    </w:lvl>
    <w:lvl w:ilvl="8" w:tplc="3BFA71FA">
      <w:numFmt w:val="bullet"/>
      <w:lvlText w:val="•"/>
      <w:lvlJc w:val="left"/>
      <w:pPr>
        <w:ind w:left="11560" w:hanging="721"/>
      </w:pPr>
      <w:rPr>
        <w:rFonts w:hint="default"/>
        <w:lang w:val="en-US" w:eastAsia="en-US" w:bidi="ar-SA"/>
      </w:rPr>
    </w:lvl>
  </w:abstractNum>
  <w:abstractNum w:abstractNumId="1" w15:restartNumberingAfterBreak="0">
    <w:nsid w:val="0CFE12A8"/>
    <w:multiLevelType w:val="hybridMultilevel"/>
    <w:tmpl w:val="83E42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E03E8"/>
    <w:multiLevelType w:val="hybridMultilevel"/>
    <w:tmpl w:val="3668A664"/>
    <w:lvl w:ilvl="0" w:tplc="A2C883A0">
      <w:numFmt w:val="bullet"/>
      <w:lvlText w:val=""/>
      <w:lvlJc w:val="left"/>
      <w:pPr>
        <w:ind w:left="720" w:hanging="360"/>
      </w:pPr>
      <w:rPr>
        <w:rFonts w:ascii="Wingdings" w:eastAsia="Wingdings" w:hAnsi="Wingdings" w:cs="Wingdings" w:hint="default"/>
        <w:w w:val="100"/>
        <w:sz w:val="36"/>
        <w:szCs w:val="3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032EA3"/>
    <w:multiLevelType w:val="hybridMultilevel"/>
    <w:tmpl w:val="BD1097EC"/>
    <w:lvl w:ilvl="0" w:tplc="647EBCB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494EF4"/>
    <w:multiLevelType w:val="hybridMultilevel"/>
    <w:tmpl w:val="76D8A352"/>
    <w:lvl w:ilvl="0" w:tplc="A2C883A0">
      <w:numFmt w:val="bullet"/>
      <w:lvlText w:val=""/>
      <w:lvlJc w:val="left"/>
      <w:pPr>
        <w:ind w:left="720" w:hanging="360"/>
      </w:pPr>
      <w:rPr>
        <w:rFonts w:ascii="Wingdings" w:eastAsia="Wingdings" w:hAnsi="Wingdings" w:cs="Wingdings" w:hint="default"/>
        <w:w w:val="100"/>
        <w:sz w:val="36"/>
        <w:szCs w:val="36"/>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EE2E84"/>
    <w:multiLevelType w:val="hybridMultilevel"/>
    <w:tmpl w:val="8E60752A"/>
    <w:lvl w:ilvl="0" w:tplc="4C7CBBCA">
      <w:start w:val="1"/>
      <w:numFmt w:val="decimal"/>
      <w:lvlText w:val="%1."/>
      <w:lvlJc w:val="left"/>
      <w:pPr>
        <w:ind w:left="520" w:hanging="420"/>
      </w:pPr>
      <w:rPr>
        <w:rFonts w:ascii="Times New Roman" w:eastAsia="Times New Roman" w:hAnsi="Times New Roman" w:cs="Times New Roman" w:hint="default"/>
        <w:b/>
        <w:bCs/>
        <w:w w:val="100"/>
        <w:sz w:val="36"/>
        <w:szCs w:val="36"/>
        <w:lang w:val="en-US" w:eastAsia="en-US" w:bidi="ar-SA"/>
      </w:rPr>
    </w:lvl>
    <w:lvl w:ilvl="1" w:tplc="E47886FE">
      <w:start w:val="1"/>
      <w:numFmt w:val="lowerLetter"/>
      <w:lvlText w:val="%2)"/>
      <w:lvlJc w:val="left"/>
      <w:pPr>
        <w:ind w:left="926" w:hanging="427"/>
      </w:pPr>
      <w:rPr>
        <w:rFonts w:ascii="Times New Roman" w:eastAsia="Times New Roman" w:hAnsi="Times New Roman" w:cs="Times New Roman" w:hint="default"/>
        <w:b/>
        <w:bCs/>
        <w:w w:val="100"/>
        <w:sz w:val="36"/>
        <w:szCs w:val="36"/>
        <w:lang w:val="en-US" w:eastAsia="en-US" w:bidi="ar-SA"/>
      </w:rPr>
    </w:lvl>
    <w:lvl w:ilvl="2" w:tplc="3886E490">
      <w:numFmt w:val="bullet"/>
      <w:lvlText w:val="•"/>
      <w:lvlJc w:val="left"/>
      <w:pPr>
        <w:ind w:left="2014" w:hanging="427"/>
      </w:pPr>
      <w:rPr>
        <w:rFonts w:hint="default"/>
        <w:lang w:val="en-US" w:eastAsia="en-US" w:bidi="ar-SA"/>
      </w:rPr>
    </w:lvl>
    <w:lvl w:ilvl="3" w:tplc="26A62136">
      <w:numFmt w:val="bullet"/>
      <w:lvlText w:val="•"/>
      <w:lvlJc w:val="left"/>
      <w:pPr>
        <w:ind w:left="3108" w:hanging="427"/>
      </w:pPr>
      <w:rPr>
        <w:rFonts w:hint="default"/>
        <w:lang w:val="en-US" w:eastAsia="en-US" w:bidi="ar-SA"/>
      </w:rPr>
    </w:lvl>
    <w:lvl w:ilvl="4" w:tplc="77E62F9C">
      <w:numFmt w:val="bullet"/>
      <w:lvlText w:val="•"/>
      <w:lvlJc w:val="left"/>
      <w:pPr>
        <w:ind w:left="4202" w:hanging="427"/>
      </w:pPr>
      <w:rPr>
        <w:rFonts w:hint="default"/>
        <w:lang w:val="en-US" w:eastAsia="en-US" w:bidi="ar-SA"/>
      </w:rPr>
    </w:lvl>
    <w:lvl w:ilvl="5" w:tplc="F37A0F7A">
      <w:numFmt w:val="bullet"/>
      <w:lvlText w:val="•"/>
      <w:lvlJc w:val="left"/>
      <w:pPr>
        <w:ind w:left="5296" w:hanging="427"/>
      </w:pPr>
      <w:rPr>
        <w:rFonts w:hint="default"/>
        <w:lang w:val="en-US" w:eastAsia="en-US" w:bidi="ar-SA"/>
      </w:rPr>
    </w:lvl>
    <w:lvl w:ilvl="6" w:tplc="409AA69C">
      <w:numFmt w:val="bullet"/>
      <w:lvlText w:val="•"/>
      <w:lvlJc w:val="left"/>
      <w:pPr>
        <w:ind w:left="6390" w:hanging="427"/>
      </w:pPr>
      <w:rPr>
        <w:rFonts w:hint="default"/>
        <w:lang w:val="en-US" w:eastAsia="en-US" w:bidi="ar-SA"/>
      </w:rPr>
    </w:lvl>
    <w:lvl w:ilvl="7" w:tplc="1EE8023C">
      <w:numFmt w:val="bullet"/>
      <w:lvlText w:val="•"/>
      <w:lvlJc w:val="left"/>
      <w:pPr>
        <w:ind w:left="7484" w:hanging="427"/>
      </w:pPr>
      <w:rPr>
        <w:rFonts w:hint="default"/>
        <w:lang w:val="en-US" w:eastAsia="en-US" w:bidi="ar-SA"/>
      </w:rPr>
    </w:lvl>
    <w:lvl w:ilvl="8" w:tplc="FEC8F10E">
      <w:numFmt w:val="bullet"/>
      <w:lvlText w:val="•"/>
      <w:lvlJc w:val="left"/>
      <w:pPr>
        <w:ind w:left="8578" w:hanging="427"/>
      </w:pPr>
      <w:rPr>
        <w:rFonts w:hint="default"/>
        <w:lang w:val="en-US" w:eastAsia="en-US" w:bidi="ar-SA"/>
      </w:rPr>
    </w:lvl>
  </w:abstractNum>
  <w:abstractNum w:abstractNumId="6" w15:restartNumberingAfterBreak="0">
    <w:nsid w:val="48620B93"/>
    <w:multiLevelType w:val="hybridMultilevel"/>
    <w:tmpl w:val="7F149C60"/>
    <w:lvl w:ilvl="0" w:tplc="647EBCB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06720B"/>
    <w:multiLevelType w:val="hybridMultilevel"/>
    <w:tmpl w:val="E5404B14"/>
    <w:lvl w:ilvl="0" w:tplc="647EBCB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9E3E27"/>
    <w:multiLevelType w:val="hybridMultilevel"/>
    <w:tmpl w:val="305479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122389"/>
    <w:multiLevelType w:val="hybridMultilevel"/>
    <w:tmpl w:val="E08AD20C"/>
    <w:lvl w:ilvl="0" w:tplc="647EBCB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F35F5E"/>
    <w:multiLevelType w:val="hybridMultilevel"/>
    <w:tmpl w:val="CC7673FE"/>
    <w:lvl w:ilvl="0" w:tplc="751C5886">
      <w:numFmt w:val="bullet"/>
      <w:lvlText w:val="•"/>
      <w:lvlJc w:val="left"/>
      <w:pPr>
        <w:ind w:left="1804" w:hanging="721"/>
      </w:pPr>
      <w:rPr>
        <w:rFonts w:ascii="Arial MT" w:eastAsia="Arial MT" w:hAnsi="Arial MT" w:cs="Arial MT" w:hint="default"/>
        <w:b w:val="0"/>
        <w:bCs w:val="0"/>
        <w:i w:val="0"/>
        <w:iCs w:val="0"/>
        <w:w w:val="100"/>
        <w:sz w:val="48"/>
        <w:szCs w:val="48"/>
        <w:lang w:val="en-US" w:eastAsia="en-US" w:bidi="ar-SA"/>
      </w:rPr>
    </w:lvl>
    <w:lvl w:ilvl="1" w:tplc="8D24488A">
      <w:numFmt w:val="bullet"/>
      <w:lvlText w:val="–"/>
      <w:lvlJc w:val="left"/>
      <w:pPr>
        <w:ind w:left="2435" w:hanging="720"/>
      </w:pPr>
      <w:rPr>
        <w:rFonts w:ascii="Arial MT" w:eastAsia="Arial MT" w:hAnsi="Arial MT" w:cs="Arial MT" w:hint="default"/>
        <w:b w:val="0"/>
        <w:bCs w:val="0"/>
        <w:i w:val="0"/>
        <w:iCs w:val="0"/>
        <w:w w:val="100"/>
        <w:sz w:val="48"/>
        <w:szCs w:val="48"/>
        <w:lang w:val="en-US" w:eastAsia="en-US" w:bidi="ar-SA"/>
      </w:rPr>
    </w:lvl>
    <w:lvl w:ilvl="2" w:tplc="26D88BFE">
      <w:numFmt w:val="bullet"/>
      <w:lvlText w:val="•"/>
      <w:lvlJc w:val="left"/>
      <w:pPr>
        <w:ind w:left="3724" w:hanging="720"/>
      </w:pPr>
      <w:rPr>
        <w:rFonts w:hint="default"/>
        <w:lang w:val="en-US" w:eastAsia="en-US" w:bidi="ar-SA"/>
      </w:rPr>
    </w:lvl>
    <w:lvl w:ilvl="3" w:tplc="17267FFA">
      <w:numFmt w:val="bullet"/>
      <w:lvlText w:val="•"/>
      <w:lvlJc w:val="left"/>
      <w:pPr>
        <w:ind w:left="5008" w:hanging="720"/>
      </w:pPr>
      <w:rPr>
        <w:rFonts w:hint="default"/>
        <w:lang w:val="en-US" w:eastAsia="en-US" w:bidi="ar-SA"/>
      </w:rPr>
    </w:lvl>
    <w:lvl w:ilvl="4" w:tplc="25EC30C8">
      <w:numFmt w:val="bullet"/>
      <w:lvlText w:val="•"/>
      <w:lvlJc w:val="left"/>
      <w:pPr>
        <w:ind w:left="6293" w:hanging="720"/>
      </w:pPr>
      <w:rPr>
        <w:rFonts w:hint="default"/>
        <w:lang w:val="en-US" w:eastAsia="en-US" w:bidi="ar-SA"/>
      </w:rPr>
    </w:lvl>
    <w:lvl w:ilvl="5" w:tplc="C4903AEC">
      <w:numFmt w:val="bullet"/>
      <w:lvlText w:val="•"/>
      <w:lvlJc w:val="left"/>
      <w:pPr>
        <w:ind w:left="7577" w:hanging="720"/>
      </w:pPr>
      <w:rPr>
        <w:rFonts w:hint="default"/>
        <w:lang w:val="en-US" w:eastAsia="en-US" w:bidi="ar-SA"/>
      </w:rPr>
    </w:lvl>
    <w:lvl w:ilvl="6" w:tplc="CEE6EBA0">
      <w:numFmt w:val="bullet"/>
      <w:lvlText w:val="•"/>
      <w:lvlJc w:val="left"/>
      <w:pPr>
        <w:ind w:left="8862" w:hanging="720"/>
      </w:pPr>
      <w:rPr>
        <w:rFonts w:hint="default"/>
        <w:lang w:val="en-US" w:eastAsia="en-US" w:bidi="ar-SA"/>
      </w:rPr>
    </w:lvl>
    <w:lvl w:ilvl="7" w:tplc="077C8516">
      <w:numFmt w:val="bullet"/>
      <w:lvlText w:val="•"/>
      <w:lvlJc w:val="left"/>
      <w:pPr>
        <w:ind w:left="10146" w:hanging="720"/>
      </w:pPr>
      <w:rPr>
        <w:rFonts w:hint="default"/>
        <w:lang w:val="en-US" w:eastAsia="en-US" w:bidi="ar-SA"/>
      </w:rPr>
    </w:lvl>
    <w:lvl w:ilvl="8" w:tplc="2E1427AE">
      <w:numFmt w:val="bullet"/>
      <w:lvlText w:val="•"/>
      <w:lvlJc w:val="left"/>
      <w:pPr>
        <w:ind w:left="11431" w:hanging="720"/>
      </w:pPr>
      <w:rPr>
        <w:rFonts w:hint="default"/>
        <w:lang w:val="en-US" w:eastAsia="en-US" w:bidi="ar-SA"/>
      </w:rPr>
    </w:lvl>
  </w:abstractNum>
  <w:abstractNum w:abstractNumId="11" w15:restartNumberingAfterBreak="0">
    <w:nsid w:val="5FAB65DE"/>
    <w:multiLevelType w:val="hybridMultilevel"/>
    <w:tmpl w:val="5F6893DA"/>
    <w:lvl w:ilvl="0" w:tplc="B3B81B7C">
      <w:start w:val="1"/>
      <w:numFmt w:val="decimal"/>
      <w:lvlText w:val="%1."/>
      <w:lvlJc w:val="left"/>
      <w:pPr>
        <w:ind w:left="1070" w:hanging="360"/>
      </w:pPr>
      <w:rPr>
        <w:sz w:val="36"/>
        <w:szCs w:val="36"/>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2" w15:restartNumberingAfterBreak="0">
    <w:nsid w:val="6116653A"/>
    <w:multiLevelType w:val="hybridMultilevel"/>
    <w:tmpl w:val="75500796"/>
    <w:lvl w:ilvl="0" w:tplc="647EBCB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5F4809"/>
    <w:multiLevelType w:val="hybridMultilevel"/>
    <w:tmpl w:val="71261F6C"/>
    <w:lvl w:ilvl="0" w:tplc="647EBCB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901CA7"/>
    <w:multiLevelType w:val="hybridMultilevel"/>
    <w:tmpl w:val="CE2CF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1784890">
    <w:abstractNumId w:val="5"/>
  </w:num>
  <w:num w:numId="2" w16cid:durableId="1480002782">
    <w:abstractNumId w:val="2"/>
  </w:num>
  <w:num w:numId="3" w16cid:durableId="535310471">
    <w:abstractNumId w:val="0"/>
  </w:num>
  <w:num w:numId="4" w16cid:durableId="1055352556">
    <w:abstractNumId w:val="4"/>
  </w:num>
  <w:num w:numId="5" w16cid:durableId="1480347735">
    <w:abstractNumId w:val="14"/>
  </w:num>
  <w:num w:numId="6" w16cid:durableId="1083526898">
    <w:abstractNumId w:val="10"/>
  </w:num>
  <w:num w:numId="7" w16cid:durableId="1887445297">
    <w:abstractNumId w:val="11"/>
  </w:num>
  <w:num w:numId="8" w16cid:durableId="526910723">
    <w:abstractNumId w:val="1"/>
  </w:num>
  <w:num w:numId="9" w16cid:durableId="1643080063">
    <w:abstractNumId w:val="12"/>
  </w:num>
  <w:num w:numId="10" w16cid:durableId="1770193451">
    <w:abstractNumId w:val="8"/>
  </w:num>
  <w:num w:numId="11" w16cid:durableId="1625387988">
    <w:abstractNumId w:val="7"/>
  </w:num>
  <w:num w:numId="12" w16cid:durableId="1771314757">
    <w:abstractNumId w:val="9"/>
  </w:num>
  <w:num w:numId="13" w16cid:durableId="2145153672">
    <w:abstractNumId w:val="3"/>
  </w:num>
  <w:num w:numId="14" w16cid:durableId="367419056">
    <w:abstractNumId w:val="13"/>
  </w:num>
  <w:num w:numId="15" w16cid:durableId="16549474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BA"/>
    <w:rsid w:val="000E59E6"/>
    <w:rsid w:val="002E18F6"/>
    <w:rsid w:val="003E4B5E"/>
    <w:rsid w:val="004D0EE0"/>
    <w:rsid w:val="007318BA"/>
    <w:rsid w:val="007D7E4A"/>
    <w:rsid w:val="008C60EF"/>
    <w:rsid w:val="00B17BED"/>
    <w:rsid w:val="00B26059"/>
    <w:rsid w:val="00DD74DC"/>
    <w:rsid w:val="00E36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F0C84E"/>
  <w15:chartTrackingRefBased/>
  <w15:docId w15:val="{CB103D22-5F6C-4874-AE0D-8F769BB8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74DC"/>
    <w:pPr>
      <w:widowControl w:val="0"/>
      <w:autoSpaceDE w:val="0"/>
      <w:autoSpaceDN w:val="0"/>
      <w:spacing w:after="0" w:line="240" w:lineRule="auto"/>
      <w:ind w:left="520" w:hanging="420"/>
      <w:outlineLvl w:val="0"/>
    </w:pPr>
    <w:rPr>
      <w:rFonts w:ascii="Times New Roman" w:eastAsia="Times New Roman" w:hAnsi="Times New Roman" w:cs="Times New Roman"/>
      <w:b/>
      <w:bCs/>
      <w:kern w:val="0"/>
      <w:sz w:val="36"/>
      <w:szCs w:val="36"/>
      <w:lang w:val="en-US"/>
      <w14:ligatures w14:val="none"/>
    </w:rPr>
  </w:style>
  <w:style w:type="paragraph" w:styleId="Heading2">
    <w:name w:val="heading 2"/>
    <w:basedOn w:val="Normal"/>
    <w:next w:val="Normal"/>
    <w:link w:val="Heading2Char"/>
    <w:uiPriority w:val="9"/>
    <w:semiHidden/>
    <w:unhideWhenUsed/>
    <w:qFormat/>
    <w:rsid w:val="004D0E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0E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8BA"/>
  </w:style>
  <w:style w:type="paragraph" w:styleId="Footer">
    <w:name w:val="footer"/>
    <w:basedOn w:val="Normal"/>
    <w:link w:val="FooterChar"/>
    <w:uiPriority w:val="99"/>
    <w:unhideWhenUsed/>
    <w:rsid w:val="00731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8BA"/>
  </w:style>
  <w:style w:type="character" w:customStyle="1" w:styleId="Heading1Char">
    <w:name w:val="Heading 1 Char"/>
    <w:basedOn w:val="DefaultParagraphFont"/>
    <w:link w:val="Heading1"/>
    <w:uiPriority w:val="9"/>
    <w:rsid w:val="00DD74DC"/>
    <w:rPr>
      <w:rFonts w:ascii="Times New Roman" w:eastAsia="Times New Roman" w:hAnsi="Times New Roman" w:cs="Times New Roman"/>
      <w:b/>
      <w:bCs/>
      <w:kern w:val="0"/>
      <w:sz w:val="36"/>
      <w:szCs w:val="36"/>
      <w:lang w:val="en-US"/>
      <w14:ligatures w14:val="none"/>
    </w:rPr>
  </w:style>
  <w:style w:type="paragraph" w:styleId="ListParagraph">
    <w:name w:val="List Paragraph"/>
    <w:basedOn w:val="Normal"/>
    <w:uiPriority w:val="34"/>
    <w:qFormat/>
    <w:rsid w:val="008C60EF"/>
    <w:pPr>
      <w:widowControl w:val="0"/>
      <w:autoSpaceDE w:val="0"/>
      <w:autoSpaceDN w:val="0"/>
      <w:spacing w:before="139" w:after="0" w:line="240" w:lineRule="auto"/>
      <w:ind w:left="1804" w:hanging="721"/>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3E4B5E"/>
    <w:pPr>
      <w:widowControl w:val="0"/>
      <w:autoSpaceDE w:val="0"/>
      <w:autoSpaceDN w:val="0"/>
      <w:spacing w:before="8" w:after="0" w:line="240" w:lineRule="auto"/>
      <w:ind w:hanging="721"/>
    </w:pPr>
    <w:rPr>
      <w:rFonts w:ascii="Arial MT" w:eastAsia="Arial MT" w:hAnsi="Arial MT" w:cs="Arial MT"/>
      <w:kern w:val="0"/>
      <w:sz w:val="48"/>
      <w:szCs w:val="48"/>
      <w:lang w:val="en-US"/>
      <w14:ligatures w14:val="none"/>
    </w:rPr>
  </w:style>
  <w:style w:type="character" w:customStyle="1" w:styleId="BodyTextChar">
    <w:name w:val="Body Text Char"/>
    <w:basedOn w:val="DefaultParagraphFont"/>
    <w:link w:val="BodyText"/>
    <w:uiPriority w:val="1"/>
    <w:rsid w:val="003E4B5E"/>
    <w:rPr>
      <w:rFonts w:ascii="Arial MT" w:eastAsia="Arial MT" w:hAnsi="Arial MT" w:cs="Arial MT"/>
      <w:kern w:val="0"/>
      <w:sz w:val="48"/>
      <w:szCs w:val="48"/>
      <w:lang w:val="en-US"/>
      <w14:ligatures w14:val="none"/>
    </w:rPr>
  </w:style>
  <w:style w:type="character" w:customStyle="1" w:styleId="Heading2Char">
    <w:name w:val="Heading 2 Char"/>
    <w:basedOn w:val="DefaultParagraphFont"/>
    <w:link w:val="Heading2"/>
    <w:uiPriority w:val="9"/>
    <w:semiHidden/>
    <w:rsid w:val="004D0E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D0EE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D0EE0"/>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customStyle="1" w:styleId="Default">
    <w:name w:val="Default"/>
    <w:rsid w:val="004D0EE0"/>
    <w:pPr>
      <w:autoSpaceDE w:val="0"/>
      <w:autoSpaceDN w:val="0"/>
      <w:adjustRightInd w:val="0"/>
      <w:spacing w:after="0" w:line="240" w:lineRule="auto"/>
    </w:pPr>
    <w:rPr>
      <w:rFonts w:ascii="Arial" w:hAnsi="Arial" w:cs="Arial"/>
      <w:color w:val="000000"/>
      <w:kern w:val="0"/>
      <w:sz w:val="24"/>
      <w:szCs w:val="24"/>
      <w:lang w:val="en-GB"/>
      <w14:ligatures w14:val="none"/>
    </w:rPr>
  </w:style>
  <w:style w:type="character" w:styleId="Strong">
    <w:name w:val="Strong"/>
    <w:basedOn w:val="DefaultParagraphFont"/>
    <w:uiPriority w:val="22"/>
    <w:qFormat/>
    <w:rsid w:val="004D0E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98185-CC69-4A1A-97EB-165CC3BC4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Oza</dc:creator>
  <cp:keywords/>
  <dc:description/>
  <cp:lastModifiedBy>Parth Oza</cp:lastModifiedBy>
  <cp:revision>4</cp:revision>
  <dcterms:created xsi:type="dcterms:W3CDTF">2023-04-07T06:02:00Z</dcterms:created>
  <dcterms:modified xsi:type="dcterms:W3CDTF">2023-04-07T07:11:00Z</dcterms:modified>
</cp:coreProperties>
</file>